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D20" w:rsidRDefault="00ED2D20">
      <w:pPr>
        <w:pStyle w:val="Title"/>
        <w:rPr>
          <w:rFonts w:ascii="Book Antiqua" w:hAnsi="Book Antiqua"/>
          <w:sz w:val="52"/>
        </w:rPr>
      </w:pPr>
      <w:r>
        <w:rPr>
          <w:rFonts w:ascii="Book Antiqua" w:hAnsi="Book Antiqua"/>
          <w:sz w:val="52"/>
        </w:rPr>
        <w:t>&lt;</w:t>
      </w:r>
      <w:r w:rsidRPr="005E6407">
        <w:rPr>
          <w:rFonts w:ascii="Book Antiqua" w:hAnsi="Book Antiqua"/>
          <w:i/>
          <w:color w:val="0070C0"/>
          <w:sz w:val="52"/>
        </w:rPr>
        <w:t>Project Name</w:t>
      </w:r>
      <w:r>
        <w:rPr>
          <w:rFonts w:ascii="Book Antiqua" w:hAnsi="Book Antiqua"/>
          <w:sz w:val="52"/>
        </w:rPr>
        <w:t>&gt;</w:t>
      </w:r>
    </w:p>
    <w:p w:rsidR="00ED2D20" w:rsidRDefault="00ED2D20">
      <w:pPr>
        <w:pStyle w:val="Title"/>
        <w:rPr>
          <w:rFonts w:ascii="Book Antiqua" w:hAnsi="Book Antiqua"/>
          <w:sz w:val="52"/>
        </w:rPr>
      </w:pPr>
    </w:p>
    <w:p w:rsidR="00ED2D20" w:rsidRDefault="00ED2D20">
      <w:pPr>
        <w:pStyle w:val="Title"/>
        <w:rPr>
          <w:rFonts w:ascii="Book Antiqua" w:hAnsi="Book Antiqua"/>
          <w:sz w:val="52"/>
        </w:rPr>
      </w:pPr>
      <w:r>
        <w:rPr>
          <w:rFonts w:ascii="Book Antiqua" w:hAnsi="Book Antiqua"/>
          <w:sz w:val="52"/>
        </w:rPr>
        <w:t>Functional Specifications</w:t>
      </w:r>
    </w:p>
    <w:p w:rsidR="00ED2D20" w:rsidRDefault="00ED2D20">
      <w:pPr>
        <w:pStyle w:val="Comment0"/>
        <w:spacing w:after="0"/>
      </w:pPr>
      <w:r>
        <w:t>This is the document that completely defines the specifications of a proposed system. This is the basic document, which will be used as the basis for implementation.</w:t>
      </w:r>
    </w:p>
    <w:p w:rsidR="00ED2D20" w:rsidRDefault="00ED2D20">
      <w:pPr>
        <w:pStyle w:val="Comment0"/>
        <w:spacing w:after="0"/>
      </w:pPr>
      <w:r>
        <w:t xml:space="preserve">The paragraphs written in the “Comment” style </w:t>
      </w:r>
      <w:proofErr w:type="gramStart"/>
      <w:r>
        <w:t>are</w:t>
      </w:r>
      <w:proofErr w:type="gramEnd"/>
      <w:r>
        <w:t xml:space="preserve"> for the benefit of the person writing the document and should be removed before the document is finalized.</w:t>
      </w:r>
    </w:p>
    <w:p w:rsidR="00ED2D20" w:rsidRDefault="00ED2D20">
      <w:pPr>
        <w:pStyle w:val="Comment0"/>
        <w:spacing w:after="0"/>
      </w:pPr>
      <w:proofErr w:type="gramStart"/>
      <w:r>
        <w:t>In order to</w:t>
      </w:r>
      <w:proofErr w:type="gramEnd"/>
      <w:r>
        <w:t xml:space="preserve"> gain technical and methodological background refer to the following books:</w:t>
      </w:r>
    </w:p>
    <w:p w:rsidR="00ED2D20" w:rsidRDefault="00ED2D20">
      <w:pPr>
        <w:pStyle w:val="Comment0"/>
        <w:numPr>
          <w:ilvl w:val="0"/>
          <w:numId w:val="14"/>
        </w:numPr>
        <w:spacing w:after="0"/>
      </w:pPr>
      <w:r>
        <w:t xml:space="preserve">Applying Use Cases by Geri Schneider, Jason </w:t>
      </w:r>
      <w:proofErr w:type="gramStart"/>
      <w:r>
        <w:t>P.Winters</w:t>
      </w:r>
      <w:proofErr w:type="gramEnd"/>
    </w:p>
    <w:p w:rsidR="00ED2D20" w:rsidRDefault="00ED2D20">
      <w:pPr>
        <w:pStyle w:val="Comment0"/>
        <w:numPr>
          <w:ilvl w:val="0"/>
          <w:numId w:val="14"/>
        </w:numPr>
        <w:spacing w:after="0"/>
      </w:pPr>
      <w:r>
        <w:t>Applying UML and Patterns: An Introduction to Object Oriented Analysis and Design by Craig Larman</w:t>
      </w:r>
    </w:p>
    <w:p w:rsidR="00ED2D20" w:rsidRDefault="00ED2D20">
      <w:pPr>
        <w:pStyle w:val="Comment0"/>
        <w:numPr>
          <w:ilvl w:val="0"/>
          <w:numId w:val="14"/>
        </w:numPr>
        <w:spacing w:after="0"/>
      </w:pPr>
      <w:r>
        <w:t>Object Oriented Analysis and Design with Applications by Grady Booch</w:t>
      </w:r>
    </w:p>
    <w:p w:rsidR="00ED2D20" w:rsidRDefault="00ED2D20">
      <w:pPr>
        <w:pStyle w:val="Title-Revision"/>
        <w:rPr>
          <w:rFonts w:ascii="Book Antiqua" w:hAnsi="Book Antiqua"/>
        </w:rPr>
      </w:pPr>
      <w:r>
        <w:rPr>
          <w:rFonts w:ascii="Book Antiqua" w:hAnsi="Book Antiqua"/>
        </w:rPr>
        <w:t>Version: &lt;</w:t>
      </w:r>
      <w:r w:rsidR="00BF49A5" w:rsidRPr="005E6407">
        <w:rPr>
          <w:rFonts w:ascii="Book Antiqua" w:hAnsi="Book Antiqua"/>
          <w:i/>
          <w:color w:val="0070C0"/>
        </w:rPr>
        <w:t>Fill version here</w:t>
      </w:r>
      <w:r>
        <w:rPr>
          <w:rFonts w:ascii="Book Antiqua" w:hAnsi="Book Antiqua"/>
        </w:rPr>
        <w:t>&gt;</w:t>
      </w:r>
    </w:p>
    <w:p w:rsidR="00ED2D20" w:rsidRDefault="00ED2D20">
      <w:pPr>
        <w:pStyle w:val="Title-Date"/>
        <w:rPr>
          <w:rFonts w:ascii="Book Antiqua" w:hAnsi="Book Antiqua"/>
        </w:rPr>
      </w:pPr>
      <w:r>
        <w:rPr>
          <w:rFonts w:ascii="Book Antiqua" w:hAnsi="Book Antiqua"/>
        </w:rPr>
        <w:t>&lt;</w:t>
      </w:r>
      <w:r w:rsidRPr="005E6407">
        <w:rPr>
          <w:rFonts w:ascii="Book Antiqua" w:hAnsi="Book Antiqua"/>
          <w:i/>
          <w:color w:val="0070C0"/>
        </w:rPr>
        <w:t>Date</w:t>
      </w:r>
      <w:r>
        <w:rPr>
          <w:rFonts w:ascii="Book Antiqua" w:hAnsi="Book Antiqua"/>
        </w:rPr>
        <w:t>&gt;</w:t>
      </w:r>
    </w:p>
    <w:p w:rsidR="00ED2D20" w:rsidRDefault="00ED2D20">
      <w:pPr>
        <w:jc w:val="center"/>
        <w:rPr>
          <w:rFonts w:ascii="Arial" w:hAnsi="Arial"/>
          <w:b/>
          <w:sz w:val="24"/>
        </w:rPr>
      </w:pPr>
    </w:p>
    <w:p w:rsidR="00ED2D20" w:rsidRPr="00BF49A5" w:rsidRDefault="00ED2D20">
      <w:pPr>
        <w:jc w:val="center"/>
        <w:rPr>
          <w:rFonts w:ascii="Arial" w:hAnsi="Arial"/>
          <w:b/>
          <w:color w:val="0070C0"/>
          <w:sz w:val="28"/>
        </w:rPr>
      </w:pPr>
      <w:r>
        <w:rPr>
          <w:rFonts w:ascii="Arial" w:hAnsi="Arial"/>
          <w:b/>
          <w:sz w:val="24"/>
        </w:rPr>
        <w:t>Prepared by</w:t>
      </w:r>
      <w:r>
        <w:rPr>
          <w:rFonts w:ascii="Arial" w:hAnsi="Arial"/>
          <w:b/>
          <w:sz w:val="28"/>
        </w:rPr>
        <w:t>:</w:t>
      </w:r>
      <w:r w:rsidR="00BF49A5">
        <w:rPr>
          <w:rFonts w:ascii="Arial" w:hAnsi="Arial"/>
          <w:b/>
          <w:sz w:val="28"/>
        </w:rPr>
        <w:t xml:space="preserve"> </w:t>
      </w:r>
      <w:r w:rsidR="00BF49A5" w:rsidRPr="005E6407">
        <w:rPr>
          <w:rFonts w:ascii="Arial" w:hAnsi="Arial"/>
          <w:b/>
          <w:i/>
          <w:color w:val="0070C0"/>
          <w:sz w:val="28"/>
        </w:rPr>
        <w:t>Author(s)</w:t>
      </w:r>
    </w:p>
    <w:p w:rsidR="00ED2D20" w:rsidRDefault="00ED2D20">
      <w:pPr>
        <w:pStyle w:val="Heading1-FormatOnly"/>
        <w:numPr>
          <w:ilvl w:val="0"/>
          <w:numId w:val="0"/>
        </w:numPr>
        <w:rPr>
          <w:rFonts w:ascii="Book Antiqua" w:hAnsi="Book Antiqua"/>
          <w:b w:val="0"/>
          <w:bCs w:val="0"/>
        </w:rPr>
      </w:pPr>
      <w:r>
        <w:rPr>
          <w:rFonts w:ascii="Book Antiqua" w:hAnsi="Book Antiqua"/>
          <w:b w:val="0"/>
          <w:bCs w:val="0"/>
        </w:rPr>
        <w:lastRenderedPageBreak/>
        <w:t>Revision Chart</w:t>
      </w:r>
    </w:p>
    <w:p w:rsidR="00ED2D20" w:rsidRDefault="00ED2D20">
      <w:pPr>
        <w:pStyle w:val="Comment0"/>
      </w:pPr>
      <w:r>
        <w:t xml:space="preserve">This chart contains a history of this document’s revisions. The entries below are provided solely for illustration purposes. Those entries should be deleted until the revision/s they refer to have </w:t>
      </w:r>
      <w:proofErr w:type="gramStart"/>
      <w:r>
        <w:t>actually been</w:t>
      </w:r>
      <w:proofErr w:type="gramEnd"/>
      <w:r>
        <w:t xml:space="preserve"> created. </w:t>
      </w:r>
    </w:p>
    <w:p w:rsidR="00ED2D20" w:rsidRDefault="00ED2D20">
      <w:pPr>
        <w:pStyle w:val="Comment0"/>
      </w:pPr>
      <w:r>
        <w:t>The document itself should be stored in revision control, and a brief description of each version should be entered in the Revision Control System. A brief description can be repeated in this section. Revisions need not be described elsewhere in the document, unless they explain the document.</w:t>
      </w:r>
    </w:p>
    <w:p w:rsidR="00ED2D20" w:rsidRDefault="00ED2D20">
      <w:pPr>
        <w:pStyle w:val="Comment0"/>
      </w:pPr>
      <w:r>
        <w:t xml:space="preserve">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ED2D20">
        <w:trPr>
          <w:cantSplit/>
          <w:tblHeader/>
        </w:trPr>
        <w:tc>
          <w:tcPr>
            <w:tcW w:w="1818" w:type="dxa"/>
            <w:tcBorders>
              <w:top w:val="single" w:sz="12" w:space="0" w:color="auto"/>
              <w:left w:val="single" w:sz="12" w:space="0" w:color="auto"/>
              <w:bottom w:val="single" w:sz="6" w:space="0" w:color="auto"/>
              <w:right w:val="single" w:sz="6" w:space="0" w:color="auto"/>
            </w:tcBorders>
            <w:shd w:val="pct10" w:color="auto" w:fill="auto"/>
          </w:tcPr>
          <w:p w:rsidR="00ED2D20" w:rsidRDefault="00ED2D20">
            <w:pPr>
              <w:pStyle w:val="Table-ColHead"/>
              <w:rPr>
                <w:rFonts w:ascii="Verdana" w:hAnsi="Verdana"/>
                <w:sz w:val="16"/>
              </w:rPr>
            </w:pPr>
            <w:r>
              <w:rPr>
                <w:rFonts w:ascii="Verdana" w:hAnsi="Verdana"/>
                <w:sz w:val="16"/>
              </w:rPr>
              <w:t>Version</w:t>
            </w:r>
          </w:p>
        </w:tc>
        <w:tc>
          <w:tcPr>
            <w:tcW w:w="1800" w:type="dxa"/>
            <w:tcBorders>
              <w:top w:val="single" w:sz="12" w:space="0" w:color="auto"/>
              <w:left w:val="single" w:sz="6" w:space="0" w:color="auto"/>
              <w:bottom w:val="single" w:sz="6" w:space="0" w:color="auto"/>
              <w:right w:val="single" w:sz="6" w:space="0" w:color="auto"/>
            </w:tcBorders>
            <w:shd w:val="pct10" w:color="auto" w:fill="auto"/>
          </w:tcPr>
          <w:p w:rsidR="00ED2D20" w:rsidRDefault="00ED2D20">
            <w:pPr>
              <w:pStyle w:val="Table-ColHead"/>
              <w:rPr>
                <w:rFonts w:ascii="Verdana" w:hAnsi="Verdana"/>
                <w:sz w:val="16"/>
              </w:rPr>
            </w:pPr>
            <w:r>
              <w:rPr>
                <w:rFonts w:ascii="Verdana" w:hAnsi="Verdana"/>
                <w:sz w:val="16"/>
              </w:rPr>
              <w:t>Primary Author(s)</w:t>
            </w:r>
          </w:p>
        </w:tc>
        <w:tc>
          <w:tcPr>
            <w:tcW w:w="3672" w:type="dxa"/>
            <w:tcBorders>
              <w:top w:val="single" w:sz="12" w:space="0" w:color="auto"/>
              <w:left w:val="single" w:sz="6" w:space="0" w:color="auto"/>
              <w:bottom w:val="single" w:sz="6" w:space="0" w:color="auto"/>
              <w:right w:val="single" w:sz="6" w:space="0" w:color="auto"/>
            </w:tcBorders>
            <w:shd w:val="pct10" w:color="auto" w:fill="auto"/>
          </w:tcPr>
          <w:p w:rsidR="00ED2D20" w:rsidRDefault="00ED2D20">
            <w:pPr>
              <w:pStyle w:val="Table-ColHead"/>
              <w:rPr>
                <w:rFonts w:ascii="Verdana" w:hAnsi="Verdana"/>
                <w:sz w:val="16"/>
              </w:rPr>
            </w:pPr>
            <w:r>
              <w:rPr>
                <w:rFonts w:ascii="Verdana" w:hAnsi="Verdana"/>
                <w:sz w:val="16"/>
              </w:rPr>
              <w:t>Description of Version</w:t>
            </w:r>
          </w:p>
        </w:tc>
        <w:tc>
          <w:tcPr>
            <w:tcW w:w="1566" w:type="dxa"/>
            <w:tcBorders>
              <w:top w:val="single" w:sz="12" w:space="0" w:color="auto"/>
              <w:left w:val="single" w:sz="6" w:space="0" w:color="auto"/>
              <w:bottom w:val="single" w:sz="6" w:space="0" w:color="auto"/>
              <w:right w:val="single" w:sz="12" w:space="0" w:color="auto"/>
            </w:tcBorders>
            <w:shd w:val="pct10" w:color="auto" w:fill="auto"/>
          </w:tcPr>
          <w:p w:rsidR="00ED2D20" w:rsidRDefault="00ED2D20">
            <w:pPr>
              <w:pStyle w:val="Table-ColHead"/>
              <w:rPr>
                <w:rFonts w:ascii="Verdana" w:hAnsi="Verdana"/>
                <w:sz w:val="16"/>
              </w:rPr>
            </w:pPr>
            <w:r>
              <w:rPr>
                <w:rFonts w:ascii="Verdana" w:hAnsi="Verdana"/>
                <w:sz w:val="16"/>
              </w:rPr>
              <w:t>Date Completed</w:t>
            </w:r>
          </w:p>
        </w:tc>
      </w:tr>
      <w:tr w:rsidR="00ED2D20">
        <w:trPr>
          <w:cantSplit/>
        </w:trPr>
        <w:tc>
          <w:tcPr>
            <w:tcW w:w="1818" w:type="dxa"/>
            <w:tcBorders>
              <w:top w:val="nil"/>
              <w:left w:val="single" w:sz="12" w:space="0" w:color="auto"/>
              <w:bottom w:val="single" w:sz="6" w:space="0" w:color="auto"/>
              <w:right w:val="single" w:sz="6" w:space="0" w:color="auto"/>
            </w:tcBorders>
          </w:tcPr>
          <w:p w:rsidR="00ED2D20" w:rsidRDefault="00ED2D20">
            <w:pPr>
              <w:pStyle w:val="Table-Text"/>
              <w:rPr>
                <w:i/>
                <w:iCs/>
                <w:color w:val="000080"/>
                <w:sz w:val="18"/>
              </w:rPr>
            </w:pPr>
            <w:r>
              <w:rPr>
                <w:i/>
                <w:iCs/>
                <w:color w:val="000080"/>
                <w:sz w:val="18"/>
              </w:rPr>
              <w:t>Draft</w:t>
            </w:r>
          </w:p>
        </w:tc>
        <w:tc>
          <w:tcPr>
            <w:tcW w:w="1800" w:type="dxa"/>
            <w:tcBorders>
              <w:top w:val="nil"/>
              <w:left w:val="single" w:sz="6" w:space="0" w:color="auto"/>
              <w:bottom w:val="single" w:sz="6" w:space="0" w:color="auto"/>
              <w:right w:val="single" w:sz="6" w:space="0" w:color="auto"/>
            </w:tcBorders>
          </w:tcPr>
          <w:p w:rsidR="00ED2D20" w:rsidRDefault="005E6407">
            <w:pPr>
              <w:pStyle w:val="Table-Text"/>
              <w:rPr>
                <w:sz w:val="18"/>
              </w:rPr>
            </w:pPr>
            <w:r>
              <w:rPr>
                <w:sz w:val="18"/>
              </w:rPr>
              <w:t>Veijo Väisänen</w:t>
            </w:r>
          </w:p>
        </w:tc>
        <w:tc>
          <w:tcPr>
            <w:tcW w:w="3672" w:type="dxa"/>
            <w:tcBorders>
              <w:top w:val="nil"/>
              <w:left w:val="single" w:sz="6" w:space="0" w:color="auto"/>
              <w:bottom w:val="single" w:sz="6" w:space="0" w:color="auto"/>
              <w:right w:val="single" w:sz="6" w:space="0" w:color="auto"/>
            </w:tcBorders>
          </w:tcPr>
          <w:p w:rsidR="00ED2D20" w:rsidRDefault="00ED2D20">
            <w:pPr>
              <w:pStyle w:val="Table-Text"/>
              <w:rPr>
                <w:sz w:val="18"/>
              </w:rPr>
            </w:pPr>
            <w:r>
              <w:rPr>
                <w:sz w:val="18"/>
              </w:rPr>
              <w:t>Initial draft created for distribution and review comments</w:t>
            </w:r>
          </w:p>
        </w:tc>
        <w:tc>
          <w:tcPr>
            <w:tcW w:w="1566" w:type="dxa"/>
            <w:tcBorders>
              <w:top w:val="nil"/>
              <w:left w:val="single" w:sz="6" w:space="0" w:color="auto"/>
              <w:bottom w:val="single" w:sz="6" w:space="0" w:color="auto"/>
              <w:right w:val="single" w:sz="12" w:space="0" w:color="auto"/>
            </w:tcBorders>
          </w:tcPr>
          <w:p w:rsidR="00ED2D20" w:rsidRDefault="005E6407">
            <w:pPr>
              <w:pStyle w:val="Table-Text"/>
              <w:rPr>
                <w:sz w:val="18"/>
              </w:rPr>
            </w:pPr>
            <w:r>
              <w:rPr>
                <w:sz w:val="18"/>
              </w:rPr>
              <w:t>21.1.2016</w:t>
            </w:r>
          </w:p>
        </w:tc>
      </w:tr>
      <w:tr w:rsidR="00ED2D20">
        <w:trPr>
          <w:cantSplit/>
        </w:trPr>
        <w:tc>
          <w:tcPr>
            <w:tcW w:w="1818" w:type="dxa"/>
            <w:tcBorders>
              <w:top w:val="nil"/>
              <w:left w:val="single" w:sz="12" w:space="0" w:color="auto"/>
              <w:bottom w:val="single" w:sz="6" w:space="0" w:color="auto"/>
              <w:right w:val="single" w:sz="6" w:space="0" w:color="auto"/>
            </w:tcBorders>
          </w:tcPr>
          <w:p w:rsidR="00ED2D20" w:rsidRDefault="00ED2D20">
            <w:pPr>
              <w:pStyle w:val="Table-Text"/>
              <w:rPr>
                <w:i/>
                <w:iCs/>
                <w:color w:val="000080"/>
                <w:sz w:val="18"/>
              </w:rPr>
            </w:pPr>
            <w:r>
              <w:rPr>
                <w:i/>
                <w:iCs/>
                <w:color w:val="000080"/>
                <w:sz w:val="18"/>
              </w:rPr>
              <w:t>Preliminary</w:t>
            </w:r>
          </w:p>
        </w:tc>
        <w:tc>
          <w:tcPr>
            <w:tcW w:w="1800" w:type="dxa"/>
            <w:tcBorders>
              <w:top w:val="nil"/>
              <w:left w:val="single" w:sz="6" w:space="0" w:color="auto"/>
              <w:bottom w:val="single" w:sz="6" w:space="0" w:color="auto"/>
              <w:right w:val="single" w:sz="6" w:space="0" w:color="auto"/>
            </w:tcBorders>
          </w:tcPr>
          <w:p w:rsidR="00ED2D20" w:rsidRDefault="005E6407">
            <w:pPr>
              <w:pStyle w:val="Table-Text"/>
              <w:rPr>
                <w:sz w:val="18"/>
              </w:rPr>
            </w:pPr>
            <w:r>
              <w:rPr>
                <w:sz w:val="18"/>
              </w:rPr>
              <w:t>Veijo Väisänen</w:t>
            </w:r>
          </w:p>
        </w:tc>
        <w:tc>
          <w:tcPr>
            <w:tcW w:w="3672" w:type="dxa"/>
            <w:tcBorders>
              <w:top w:val="nil"/>
              <w:left w:val="single" w:sz="6" w:space="0" w:color="auto"/>
              <w:bottom w:val="single" w:sz="6" w:space="0" w:color="auto"/>
              <w:right w:val="single" w:sz="6" w:space="0" w:color="auto"/>
            </w:tcBorders>
          </w:tcPr>
          <w:p w:rsidR="00ED2D20" w:rsidRDefault="00ED2D20">
            <w:pPr>
              <w:pStyle w:val="Table-Text"/>
              <w:rPr>
                <w:sz w:val="18"/>
              </w:rPr>
            </w:pPr>
            <w:r>
              <w:rPr>
                <w:sz w:val="18"/>
              </w:rPr>
              <w:t>Second draft incorporating initial review comments, distributed for final review</w:t>
            </w:r>
          </w:p>
        </w:tc>
        <w:tc>
          <w:tcPr>
            <w:tcW w:w="1566" w:type="dxa"/>
            <w:tcBorders>
              <w:top w:val="nil"/>
              <w:left w:val="single" w:sz="6" w:space="0" w:color="auto"/>
              <w:bottom w:val="single" w:sz="6" w:space="0" w:color="auto"/>
              <w:right w:val="single" w:sz="12" w:space="0" w:color="auto"/>
            </w:tcBorders>
          </w:tcPr>
          <w:p w:rsidR="00ED2D20" w:rsidRDefault="005E6407">
            <w:pPr>
              <w:pStyle w:val="Table-Text"/>
              <w:rPr>
                <w:sz w:val="18"/>
              </w:rPr>
            </w:pPr>
            <w:r>
              <w:rPr>
                <w:sz w:val="18"/>
              </w:rPr>
              <w:t>12.2.2016</w:t>
            </w:r>
          </w:p>
        </w:tc>
      </w:tr>
      <w:tr w:rsidR="00ED2D20">
        <w:trPr>
          <w:cantSplit/>
        </w:trPr>
        <w:tc>
          <w:tcPr>
            <w:tcW w:w="1818" w:type="dxa"/>
            <w:tcBorders>
              <w:top w:val="nil"/>
              <w:left w:val="single" w:sz="12" w:space="0" w:color="auto"/>
              <w:bottom w:val="single" w:sz="6" w:space="0" w:color="auto"/>
              <w:right w:val="single" w:sz="6" w:space="0" w:color="auto"/>
            </w:tcBorders>
          </w:tcPr>
          <w:p w:rsidR="00ED2D20" w:rsidRDefault="00ED2D20">
            <w:pPr>
              <w:pStyle w:val="Table-Text"/>
              <w:rPr>
                <w:i/>
                <w:iCs/>
                <w:color w:val="000080"/>
                <w:sz w:val="18"/>
              </w:rPr>
            </w:pPr>
            <w:r>
              <w:rPr>
                <w:i/>
                <w:iCs/>
                <w:color w:val="000080"/>
                <w:sz w:val="18"/>
              </w:rPr>
              <w:t>Final</w:t>
            </w:r>
          </w:p>
        </w:tc>
        <w:tc>
          <w:tcPr>
            <w:tcW w:w="1800" w:type="dxa"/>
            <w:tcBorders>
              <w:top w:val="nil"/>
              <w:left w:val="single" w:sz="6" w:space="0" w:color="auto"/>
              <w:bottom w:val="single" w:sz="6" w:space="0" w:color="auto"/>
              <w:right w:val="single" w:sz="6" w:space="0" w:color="auto"/>
            </w:tcBorders>
          </w:tcPr>
          <w:p w:rsidR="00ED2D20" w:rsidRDefault="005E6407">
            <w:pPr>
              <w:pStyle w:val="Table-Text"/>
              <w:rPr>
                <w:sz w:val="18"/>
              </w:rPr>
            </w:pPr>
            <w:r>
              <w:rPr>
                <w:sz w:val="18"/>
              </w:rPr>
              <w:t>Veijo Väisänen</w:t>
            </w:r>
          </w:p>
        </w:tc>
        <w:tc>
          <w:tcPr>
            <w:tcW w:w="3672" w:type="dxa"/>
            <w:tcBorders>
              <w:top w:val="nil"/>
              <w:left w:val="single" w:sz="6" w:space="0" w:color="auto"/>
              <w:bottom w:val="single" w:sz="6" w:space="0" w:color="auto"/>
              <w:right w:val="single" w:sz="6" w:space="0" w:color="auto"/>
            </w:tcBorders>
          </w:tcPr>
          <w:p w:rsidR="00ED2D20" w:rsidRDefault="00ED2D20">
            <w:pPr>
              <w:pStyle w:val="Table-Text"/>
              <w:rPr>
                <w:sz w:val="18"/>
              </w:rPr>
            </w:pPr>
            <w:r>
              <w:rPr>
                <w:sz w:val="18"/>
              </w:rPr>
              <w:t>First complete draft, which is placed under change control</w:t>
            </w:r>
          </w:p>
        </w:tc>
        <w:tc>
          <w:tcPr>
            <w:tcW w:w="1566" w:type="dxa"/>
            <w:tcBorders>
              <w:top w:val="nil"/>
              <w:left w:val="single" w:sz="6" w:space="0" w:color="auto"/>
              <w:bottom w:val="single" w:sz="6" w:space="0" w:color="auto"/>
              <w:right w:val="single" w:sz="12" w:space="0" w:color="auto"/>
            </w:tcBorders>
          </w:tcPr>
          <w:p w:rsidR="00ED2D20" w:rsidRDefault="005E6407">
            <w:pPr>
              <w:pStyle w:val="Table-Text"/>
              <w:rPr>
                <w:sz w:val="18"/>
              </w:rPr>
            </w:pPr>
            <w:r>
              <w:rPr>
                <w:sz w:val="18"/>
              </w:rPr>
              <w:t>1.3.2016</w:t>
            </w:r>
          </w:p>
        </w:tc>
      </w:tr>
    </w:tbl>
    <w:p w:rsidR="00ED2D20" w:rsidRDefault="00ED2D20"/>
    <w:p w:rsidR="00ED2D20" w:rsidRDefault="00ED2D20">
      <w:pPr>
        <w:pStyle w:val="Heading1-FormatOnly"/>
        <w:numPr>
          <w:ilvl w:val="0"/>
          <w:numId w:val="0"/>
        </w:numPr>
        <w:rPr>
          <w:rFonts w:ascii="Book Antiqua" w:hAnsi="Book Antiqua"/>
          <w:b w:val="0"/>
          <w:bCs w:val="0"/>
        </w:rPr>
      </w:pPr>
      <w:r>
        <w:rPr>
          <w:rFonts w:ascii="Book Antiqua" w:hAnsi="Book Antiqua"/>
          <w:b w:val="0"/>
          <w:bCs w:val="0"/>
        </w:rPr>
        <w:lastRenderedPageBreak/>
        <w:t>Contents</w:t>
      </w:r>
    </w:p>
    <w:p w:rsidR="00ED2D20" w:rsidRDefault="00ED2D20">
      <w:pPr>
        <w:pStyle w:val="Comment0"/>
      </w:pPr>
      <w:r>
        <w:t>New paragraphs formatted as Heading 1, Heading 2, and Heading 3 will be added to the table automatically. To update this table of contents in Microsoft Word, put the cursor anywhere in the table and press F9. If you want the table to be easy to maintain, do not change it manually.</w:t>
      </w:r>
    </w:p>
    <w:p w:rsidR="00820E9A" w:rsidRPr="00BC2E75" w:rsidRDefault="00ED2D20">
      <w:pPr>
        <w:pStyle w:val="TOC1"/>
        <w:tabs>
          <w:tab w:val="left" w:pos="446"/>
          <w:tab w:val="right" w:leader="dot" w:pos="8630"/>
        </w:tabs>
        <w:rPr>
          <w:rFonts w:ascii="Calibri" w:hAnsi="Calibri"/>
          <w:b w:val="0"/>
          <w:bCs w:val="0"/>
          <w:caps w:val="0"/>
          <w:noProof/>
          <w:sz w:val="22"/>
          <w:szCs w:val="22"/>
          <w:lang w:val="fi-FI" w:eastAsia="fi-FI"/>
        </w:rPr>
      </w:pPr>
      <w:r>
        <w:rPr>
          <w:b w:val="0"/>
          <w:bCs w:val="0"/>
          <w:caps w:val="0"/>
          <w:smallCaps/>
        </w:rPr>
        <w:fldChar w:fldCharType="begin"/>
      </w:r>
      <w:r>
        <w:rPr>
          <w:b w:val="0"/>
          <w:bCs w:val="0"/>
          <w:caps w:val="0"/>
          <w:smallCaps/>
        </w:rPr>
        <w:instrText xml:space="preserve"> TOC \o "1-3" \h \z </w:instrText>
      </w:r>
      <w:r>
        <w:rPr>
          <w:b w:val="0"/>
          <w:bCs w:val="0"/>
          <w:caps w:val="0"/>
          <w:smallCaps/>
        </w:rPr>
        <w:fldChar w:fldCharType="separate"/>
      </w:r>
      <w:hyperlink w:anchor="_Toc409012806" w:history="1">
        <w:r w:rsidR="00820E9A" w:rsidRPr="00CB4462">
          <w:rPr>
            <w:rStyle w:val="Hyperlink"/>
            <w:rFonts w:ascii="Book Antiqua" w:hAnsi="Book Antiqua"/>
            <w:noProof/>
          </w:rPr>
          <w:t>1.</w:t>
        </w:r>
        <w:r w:rsidR="00820E9A" w:rsidRPr="00BC2E75">
          <w:rPr>
            <w:rFonts w:ascii="Calibri" w:hAnsi="Calibri"/>
            <w:b w:val="0"/>
            <w:bCs w:val="0"/>
            <w:caps w:val="0"/>
            <w:noProof/>
            <w:sz w:val="22"/>
            <w:szCs w:val="22"/>
            <w:lang w:val="fi-FI" w:eastAsia="fi-FI"/>
          </w:rPr>
          <w:tab/>
        </w:r>
        <w:r w:rsidR="00820E9A" w:rsidRPr="00CB4462">
          <w:rPr>
            <w:rStyle w:val="Hyperlink"/>
            <w:rFonts w:ascii="Book Antiqua" w:hAnsi="Book Antiqua"/>
            <w:noProof/>
          </w:rPr>
          <w:t>Introduction</w:t>
        </w:r>
        <w:r w:rsidR="00820E9A">
          <w:rPr>
            <w:noProof/>
            <w:webHidden/>
          </w:rPr>
          <w:tab/>
        </w:r>
        <w:r w:rsidR="00820E9A">
          <w:rPr>
            <w:noProof/>
            <w:webHidden/>
          </w:rPr>
          <w:fldChar w:fldCharType="begin"/>
        </w:r>
        <w:r w:rsidR="00820E9A">
          <w:rPr>
            <w:noProof/>
            <w:webHidden/>
          </w:rPr>
          <w:instrText xml:space="preserve"> PAGEREF _Toc409012806 \h </w:instrText>
        </w:r>
        <w:r w:rsidR="00820E9A">
          <w:rPr>
            <w:noProof/>
            <w:webHidden/>
          </w:rPr>
        </w:r>
        <w:r w:rsidR="00820E9A">
          <w:rPr>
            <w:noProof/>
            <w:webHidden/>
          </w:rPr>
          <w:fldChar w:fldCharType="separate"/>
        </w:r>
        <w:r w:rsidR="00820E9A">
          <w:rPr>
            <w:noProof/>
            <w:webHidden/>
          </w:rPr>
          <w:t>5</w:t>
        </w:r>
        <w:r w:rsidR="00820E9A">
          <w:rPr>
            <w:noProof/>
            <w:webHidden/>
          </w:rPr>
          <w:fldChar w:fldCharType="end"/>
        </w:r>
      </w:hyperlink>
    </w:p>
    <w:p w:rsidR="00820E9A" w:rsidRPr="00BC2E75" w:rsidRDefault="009142BC">
      <w:pPr>
        <w:pStyle w:val="TOC2"/>
        <w:tabs>
          <w:tab w:val="left" w:pos="720"/>
          <w:tab w:val="right" w:leader="dot" w:pos="8630"/>
        </w:tabs>
        <w:rPr>
          <w:rFonts w:ascii="Calibri" w:hAnsi="Calibri"/>
          <w:smallCaps w:val="0"/>
          <w:noProof/>
          <w:sz w:val="22"/>
          <w:szCs w:val="22"/>
          <w:lang w:val="fi-FI" w:eastAsia="fi-FI"/>
        </w:rPr>
      </w:pPr>
      <w:hyperlink w:anchor="_Toc409012807" w:history="1">
        <w:r w:rsidR="00820E9A" w:rsidRPr="00CB4462">
          <w:rPr>
            <w:rStyle w:val="Hyperlink"/>
            <w:rFonts w:ascii="Book Antiqua" w:hAnsi="Book Antiqua"/>
            <w:noProof/>
          </w:rPr>
          <w:t>1.1</w:t>
        </w:r>
        <w:r w:rsidR="00820E9A" w:rsidRPr="00BC2E75">
          <w:rPr>
            <w:rFonts w:ascii="Calibri" w:hAnsi="Calibri"/>
            <w:smallCaps w:val="0"/>
            <w:noProof/>
            <w:sz w:val="22"/>
            <w:szCs w:val="22"/>
            <w:lang w:val="fi-FI" w:eastAsia="fi-FI"/>
          </w:rPr>
          <w:tab/>
        </w:r>
        <w:r w:rsidR="00820E9A" w:rsidRPr="00CB4462">
          <w:rPr>
            <w:rStyle w:val="Hyperlink"/>
            <w:rFonts w:ascii="Book Antiqua" w:hAnsi="Book Antiqua"/>
            <w:noProof/>
          </w:rPr>
          <w:t>Project Overview</w:t>
        </w:r>
        <w:r w:rsidR="00820E9A">
          <w:rPr>
            <w:noProof/>
            <w:webHidden/>
          </w:rPr>
          <w:tab/>
        </w:r>
        <w:r w:rsidR="00820E9A">
          <w:rPr>
            <w:noProof/>
            <w:webHidden/>
          </w:rPr>
          <w:fldChar w:fldCharType="begin"/>
        </w:r>
        <w:r w:rsidR="00820E9A">
          <w:rPr>
            <w:noProof/>
            <w:webHidden/>
          </w:rPr>
          <w:instrText xml:space="preserve"> PAGEREF _Toc409012807 \h </w:instrText>
        </w:r>
        <w:r w:rsidR="00820E9A">
          <w:rPr>
            <w:noProof/>
            <w:webHidden/>
          </w:rPr>
        </w:r>
        <w:r w:rsidR="00820E9A">
          <w:rPr>
            <w:noProof/>
            <w:webHidden/>
          </w:rPr>
          <w:fldChar w:fldCharType="separate"/>
        </w:r>
        <w:r w:rsidR="00820E9A">
          <w:rPr>
            <w:noProof/>
            <w:webHidden/>
          </w:rPr>
          <w:t>5</w:t>
        </w:r>
        <w:r w:rsidR="00820E9A">
          <w:rPr>
            <w:noProof/>
            <w:webHidden/>
          </w:rPr>
          <w:fldChar w:fldCharType="end"/>
        </w:r>
      </w:hyperlink>
    </w:p>
    <w:p w:rsidR="00820E9A" w:rsidRPr="00BC2E75" w:rsidRDefault="009142BC">
      <w:pPr>
        <w:pStyle w:val="TOC2"/>
        <w:tabs>
          <w:tab w:val="left" w:pos="720"/>
          <w:tab w:val="right" w:leader="dot" w:pos="8630"/>
        </w:tabs>
        <w:rPr>
          <w:rFonts w:ascii="Calibri" w:hAnsi="Calibri"/>
          <w:smallCaps w:val="0"/>
          <w:noProof/>
          <w:sz w:val="22"/>
          <w:szCs w:val="22"/>
          <w:lang w:val="fi-FI" w:eastAsia="fi-FI"/>
        </w:rPr>
      </w:pPr>
      <w:hyperlink w:anchor="_Toc409012808" w:history="1">
        <w:r w:rsidR="00820E9A" w:rsidRPr="00CB4462">
          <w:rPr>
            <w:rStyle w:val="Hyperlink"/>
            <w:rFonts w:ascii="Book Antiqua" w:hAnsi="Book Antiqua"/>
            <w:noProof/>
          </w:rPr>
          <w:t>1.2</w:t>
        </w:r>
        <w:r w:rsidR="00820E9A" w:rsidRPr="00BC2E75">
          <w:rPr>
            <w:rFonts w:ascii="Calibri" w:hAnsi="Calibri"/>
            <w:smallCaps w:val="0"/>
            <w:noProof/>
            <w:sz w:val="22"/>
            <w:szCs w:val="22"/>
            <w:lang w:val="fi-FI" w:eastAsia="fi-FI"/>
          </w:rPr>
          <w:tab/>
        </w:r>
        <w:r w:rsidR="00820E9A" w:rsidRPr="00CB4462">
          <w:rPr>
            <w:rStyle w:val="Hyperlink"/>
            <w:rFonts w:ascii="Book Antiqua" w:hAnsi="Book Antiqua"/>
            <w:noProof/>
          </w:rPr>
          <w:t>Problem Statement</w:t>
        </w:r>
        <w:r w:rsidR="00820E9A">
          <w:rPr>
            <w:noProof/>
            <w:webHidden/>
          </w:rPr>
          <w:tab/>
        </w:r>
        <w:r w:rsidR="00820E9A">
          <w:rPr>
            <w:noProof/>
            <w:webHidden/>
          </w:rPr>
          <w:fldChar w:fldCharType="begin"/>
        </w:r>
        <w:r w:rsidR="00820E9A">
          <w:rPr>
            <w:noProof/>
            <w:webHidden/>
          </w:rPr>
          <w:instrText xml:space="preserve"> PAGEREF _Toc409012808 \h </w:instrText>
        </w:r>
        <w:r w:rsidR="00820E9A">
          <w:rPr>
            <w:noProof/>
            <w:webHidden/>
          </w:rPr>
        </w:r>
        <w:r w:rsidR="00820E9A">
          <w:rPr>
            <w:noProof/>
            <w:webHidden/>
          </w:rPr>
          <w:fldChar w:fldCharType="separate"/>
        </w:r>
        <w:r w:rsidR="00820E9A">
          <w:rPr>
            <w:noProof/>
            <w:webHidden/>
          </w:rPr>
          <w:t>5</w:t>
        </w:r>
        <w:r w:rsidR="00820E9A">
          <w:rPr>
            <w:noProof/>
            <w:webHidden/>
          </w:rPr>
          <w:fldChar w:fldCharType="end"/>
        </w:r>
      </w:hyperlink>
    </w:p>
    <w:p w:rsidR="00820E9A" w:rsidRPr="00BC2E75" w:rsidRDefault="009142BC">
      <w:pPr>
        <w:pStyle w:val="TOC2"/>
        <w:tabs>
          <w:tab w:val="left" w:pos="720"/>
          <w:tab w:val="right" w:leader="dot" w:pos="8630"/>
        </w:tabs>
        <w:rPr>
          <w:rFonts w:ascii="Calibri" w:hAnsi="Calibri"/>
          <w:smallCaps w:val="0"/>
          <w:noProof/>
          <w:sz w:val="22"/>
          <w:szCs w:val="22"/>
          <w:lang w:val="fi-FI" w:eastAsia="fi-FI"/>
        </w:rPr>
      </w:pPr>
      <w:hyperlink w:anchor="_Toc409012809" w:history="1">
        <w:r w:rsidR="00820E9A" w:rsidRPr="00CB4462">
          <w:rPr>
            <w:rStyle w:val="Hyperlink"/>
            <w:rFonts w:ascii="Book Antiqua" w:hAnsi="Book Antiqua"/>
            <w:noProof/>
          </w:rPr>
          <w:t>1.3</w:t>
        </w:r>
        <w:r w:rsidR="00820E9A" w:rsidRPr="00BC2E75">
          <w:rPr>
            <w:rFonts w:ascii="Calibri" w:hAnsi="Calibri"/>
            <w:smallCaps w:val="0"/>
            <w:noProof/>
            <w:sz w:val="22"/>
            <w:szCs w:val="22"/>
            <w:lang w:val="fi-FI" w:eastAsia="fi-FI"/>
          </w:rPr>
          <w:tab/>
        </w:r>
        <w:r w:rsidR="00820E9A" w:rsidRPr="00CB4462">
          <w:rPr>
            <w:rStyle w:val="Hyperlink"/>
            <w:rFonts w:ascii="Book Antiqua" w:hAnsi="Book Antiqua"/>
            <w:noProof/>
          </w:rPr>
          <w:t>Reference/ Source Documents</w:t>
        </w:r>
        <w:r w:rsidR="00820E9A">
          <w:rPr>
            <w:noProof/>
            <w:webHidden/>
          </w:rPr>
          <w:tab/>
        </w:r>
        <w:r w:rsidR="00820E9A">
          <w:rPr>
            <w:noProof/>
            <w:webHidden/>
          </w:rPr>
          <w:fldChar w:fldCharType="begin"/>
        </w:r>
        <w:r w:rsidR="00820E9A">
          <w:rPr>
            <w:noProof/>
            <w:webHidden/>
          </w:rPr>
          <w:instrText xml:space="preserve"> PAGEREF _Toc409012809 \h </w:instrText>
        </w:r>
        <w:r w:rsidR="00820E9A">
          <w:rPr>
            <w:noProof/>
            <w:webHidden/>
          </w:rPr>
        </w:r>
        <w:r w:rsidR="00820E9A">
          <w:rPr>
            <w:noProof/>
            <w:webHidden/>
          </w:rPr>
          <w:fldChar w:fldCharType="separate"/>
        </w:r>
        <w:r w:rsidR="00820E9A">
          <w:rPr>
            <w:noProof/>
            <w:webHidden/>
          </w:rPr>
          <w:t>5</w:t>
        </w:r>
        <w:r w:rsidR="00820E9A">
          <w:rPr>
            <w:noProof/>
            <w:webHidden/>
          </w:rPr>
          <w:fldChar w:fldCharType="end"/>
        </w:r>
      </w:hyperlink>
    </w:p>
    <w:p w:rsidR="00820E9A" w:rsidRPr="00BC2E75" w:rsidRDefault="009142BC">
      <w:pPr>
        <w:pStyle w:val="TOC2"/>
        <w:tabs>
          <w:tab w:val="left" w:pos="720"/>
          <w:tab w:val="right" w:leader="dot" w:pos="8630"/>
        </w:tabs>
        <w:rPr>
          <w:rFonts w:ascii="Calibri" w:hAnsi="Calibri"/>
          <w:smallCaps w:val="0"/>
          <w:noProof/>
          <w:sz w:val="22"/>
          <w:szCs w:val="22"/>
          <w:lang w:val="fi-FI" w:eastAsia="fi-FI"/>
        </w:rPr>
      </w:pPr>
      <w:hyperlink w:anchor="_Toc409012810" w:history="1">
        <w:r w:rsidR="00820E9A" w:rsidRPr="00CB4462">
          <w:rPr>
            <w:rStyle w:val="Hyperlink"/>
            <w:rFonts w:ascii="Book Antiqua" w:hAnsi="Book Antiqua"/>
            <w:noProof/>
          </w:rPr>
          <w:t>1.4</w:t>
        </w:r>
        <w:r w:rsidR="00820E9A" w:rsidRPr="00BC2E75">
          <w:rPr>
            <w:rFonts w:ascii="Calibri" w:hAnsi="Calibri"/>
            <w:smallCaps w:val="0"/>
            <w:noProof/>
            <w:sz w:val="22"/>
            <w:szCs w:val="22"/>
            <w:lang w:val="fi-FI" w:eastAsia="fi-FI"/>
          </w:rPr>
          <w:tab/>
        </w:r>
        <w:r w:rsidR="00820E9A" w:rsidRPr="00CB4462">
          <w:rPr>
            <w:rStyle w:val="Hyperlink"/>
            <w:rFonts w:ascii="Book Antiqua" w:hAnsi="Book Antiqua"/>
            <w:noProof/>
          </w:rPr>
          <w:t>Goals</w:t>
        </w:r>
        <w:r w:rsidR="00820E9A">
          <w:rPr>
            <w:noProof/>
            <w:webHidden/>
          </w:rPr>
          <w:tab/>
        </w:r>
        <w:r w:rsidR="00820E9A">
          <w:rPr>
            <w:noProof/>
            <w:webHidden/>
          </w:rPr>
          <w:fldChar w:fldCharType="begin"/>
        </w:r>
        <w:r w:rsidR="00820E9A">
          <w:rPr>
            <w:noProof/>
            <w:webHidden/>
          </w:rPr>
          <w:instrText xml:space="preserve"> PAGEREF _Toc409012810 \h </w:instrText>
        </w:r>
        <w:r w:rsidR="00820E9A">
          <w:rPr>
            <w:noProof/>
            <w:webHidden/>
          </w:rPr>
        </w:r>
        <w:r w:rsidR="00820E9A">
          <w:rPr>
            <w:noProof/>
            <w:webHidden/>
          </w:rPr>
          <w:fldChar w:fldCharType="separate"/>
        </w:r>
        <w:r w:rsidR="00820E9A">
          <w:rPr>
            <w:noProof/>
            <w:webHidden/>
          </w:rPr>
          <w:t>5</w:t>
        </w:r>
        <w:r w:rsidR="00820E9A">
          <w:rPr>
            <w:noProof/>
            <w:webHidden/>
          </w:rPr>
          <w:fldChar w:fldCharType="end"/>
        </w:r>
      </w:hyperlink>
    </w:p>
    <w:p w:rsidR="00820E9A" w:rsidRPr="00BC2E75" w:rsidRDefault="009142BC">
      <w:pPr>
        <w:pStyle w:val="TOC1"/>
        <w:tabs>
          <w:tab w:val="left" w:pos="446"/>
          <w:tab w:val="right" w:leader="dot" w:pos="8630"/>
        </w:tabs>
        <w:rPr>
          <w:rFonts w:ascii="Calibri" w:hAnsi="Calibri"/>
          <w:b w:val="0"/>
          <w:bCs w:val="0"/>
          <w:caps w:val="0"/>
          <w:noProof/>
          <w:sz w:val="22"/>
          <w:szCs w:val="22"/>
          <w:lang w:val="fi-FI" w:eastAsia="fi-FI"/>
        </w:rPr>
      </w:pPr>
      <w:hyperlink w:anchor="_Toc409012811" w:history="1">
        <w:r w:rsidR="00820E9A" w:rsidRPr="00CB4462">
          <w:rPr>
            <w:rStyle w:val="Hyperlink"/>
            <w:rFonts w:ascii="Book Antiqua" w:hAnsi="Book Antiqua"/>
            <w:noProof/>
          </w:rPr>
          <w:t>2.</w:t>
        </w:r>
        <w:r w:rsidR="00820E9A" w:rsidRPr="00BC2E75">
          <w:rPr>
            <w:rFonts w:ascii="Calibri" w:hAnsi="Calibri"/>
            <w:b w:val="0"/>
            <w:bCs w:val="0"/>
            <w:caps w:val="0"/>
            <w:noProof/>
            <w:sz w:val="22"/>
            <w:szCs w:val="22"/>
            <w:lang w:val="fi-FI" w:eastAsia="fi-FI"/>
          </w:rPr>
          <w:tab/>
        </w:r>
        <w:r w:rsidR="00820E9A" w:rsidRPr="00CB4462">
          <w:rPr>
            <w:rStyle w:val="Hyperlink"/>
            <w:rFonts w:ascii="Book Antiqua" w:hAnsi="Book Antiqua"/>
            <w:noProof/>
          </w:rPr>
          <w:t>System Architecture</w:t>
        </w:r>
        <w:r w:rsidR="00820E9A">
          <w:rPr>
            <w:noProof/>
            <w:webHidden/>
          </w:rPr>
          <w:tab/>
        </w:r>
        <w:r w:rsidR="00820E9A">
          <w:rPr>
            <w:noProof/>
            <w:webHidden/>
          </w:rPr>
          <w:fldChar w:fldCharType="begin"/>
        </w:r>
        <w:r w:rsidR="00820E9A">
          <w:rPr>
            <w:noProof/>
            <w:webHidden/>
          </w:rPr>
          <w:instrText xml:space="preserve"> PAGEREF _Toc409012811 \h </w:instrText>
        </w:r>
        <w:r w:rsidR="00820E9A">
          <w:rPr>
            <w:noProof/>
            <w:webHidden/>
          </w:rPr>
        </w:r>
        <w:r w:rsidR="00820E9A">
          <w:rPr>
            <w:noProof/>
            <w:webHidden/>
          </w:rPr>
          <w:fldChar w:fldCharType="separate"/>
        </w:r>
        <w:r w:rsidR="00820E9A">
          <w:rPr>
            <w:noProof/>
            <w:webHidden/>
          </w:rPr>
          <w:t>6</w:t>
        </w:r>
        <w:r w:rsidR="00820E9A">
          <w:rPr>
            <w:noProof/>
            <w:webHidden/>
          </w:rPr>
          <w:fldChar w:fldCharType="end"/>
        </w:r>
      </w:hyperlink>
    </w:p>
    <w:p w:rsidR="00820E9A" w:rsidRPr="00BC2E75" w:rsidRDefault="009142BC">
      <w:pPr>
        <w:pStyle w:val="TOC2"/>
        <w:tabs>
          <w:tab w:val="left" w:pos="720"/>
          <w:tab w:val="right" w:leader="dot" w:pos="8630"/>
        </w:tabs>
        <w:rPr>
          <w:rFonts w:ascii="Calibri" w:hAnsi="Calibri"/>
          <w:smallCaps w:val="0"/>
          <w:noProof/>
          <w:sz w:val="22"/>
          <w:szCs w:val="22"/>
          <w:lang w:val="fi-FI" w:eastAsia="fi-FI"/>
        </w:rPr>
      </w:pPr>
      <w:hyperlink w:anchor="_Toc409012812" w:history="1">
        <w:r w:rsidR="00820E9A" w:rsidRPr="00CB4462">
          <w:rPr>
            <w:rStyle w:val="Hyperlink"/>
            <w:rFonts w:ascii="Book Antiqua" w:hAnsi="Book Antiqua"/>
            <w:noProof/>
          </w:rPr>
          <w:t>2.1</w:t>
        </w:r>
        <w:r w:rsidR="00820E9A" w:rsidRPr="00BC2E75">
          <w:rPr>
            <w:rFonts w:ascii="Calibri" w:hAnsi="Calibri"/>
            <w:smallCaps w:val="0"/>
            <w:noProof/>
            <w:sz w:val="22"/>
            <w:szCs w:val="22"/>
            <w:lang w:val="fi-FI" w:eastAsia="fi-FI"/>
          </w:rPr>
          <w:tab/>
        </w:r>
        <w:r w:rsidR="00820E9A" w:rsidRPr="00CB4462">
          <w:rPr>
            <w:rStyle w:val="Hyperlink"/>
            <w:rFonts w:ascii="Book Antiqua" w:hAnsi="Book Antiqua"/>
            <w:noProof/>
          </w:rPr>
          <w:t>System Architecture Diagram</w:t>
        </w:r>
        <w:r w:rsidR="00820E9A">
          <w:rPr>
            <w:noProof/>
            <w:webHidden/>
          </w:rPr>
          <w:tab/>
        </w:r>
        <w:r w:rsidR="00820E9A">
          <w:rPr>
            <w:noProof/>
            <w:webHidden/>
          </w:rPr>
          <w:fldChar w:fldCharType="begin"/>
        </w:r>
        <w:r w:rsidR="00820E9A">
          <w:rPr>
            <w:noProof/>
            <w:webHidden/>
          </w:rPr>
          <w:instrText xml:space="preserve"> PAGEREF _Toc409012812 \h </w:instrText>
        </w:r>
        <w:r w:rsidR="00820E9A">
          <w:rPr>
            <w:noProof/>
            <w:webHidden/>
          </w:rPr>
        </w:r>
        <w:r w:rsidR="00820E9A">
          <w:rPr>
            <w:noProof/>
            <w:webHidden/>
          </w:rPr>
          <w:fldChar w:fldCharType="separate"/>
        </w:r>
        <w:r w:rsidR="00820E9A">
          <w:rPr>
            <w:noProof/>
            <w:webHidden/>
          </w:rPr>
          <w:t>6</w:t>
        </w:r>
        <w:r w:rsidR="00820E9A">
          <w:rPr>
            <w:noProof/>
            <w:webHidden/>
          </w:rPr>
          <w:fldChar w:fldCharType="end"/>
        </w:r>
      </w:hyperlink>
    </w:p>
    <w:p w:rsidR="00820E9A" w:rsidRPr="00BC2E75" w:rsidRDefault="009142BC">
      <w:pPr>
        <w:pStyle w:val="TOC1"/>
        <w:tabs>
          <w:tab w:val="left" w:pos="446"/>
          <w:tab w:val="right" w:leader="dot" w:pos="8630"/>
        </w:tabs>
        <w:rPr>
          <w:rFonts w:ascii="Calibri" w:hAnsi="Calibri"/>
          <w:b w:val="0"/>
          <w:bCs w:val="0"/>
          <w:caps w:val="0"/>
          <w:noProof/>
          <w:sz w:val="22"/>
          <w:szCs w:val="22"/>
          <w:lang w:val="fi-FI" w:eastAsia="fi-FI"/>
        </w:rPr>
      </w:pPr>
      <w:hyperlink w:anchor="_Toc409012813" w:history="1">
        <w:r w:rsidR="00820E9A" w:rsidRPr="00CB4462">
          <w:rPr>
            <w:rStyle w:val="Hyperlink"/>
            <w:rFonts w:ascii="Book Antiqua" w:hAnsi="Book Antiqua"/>
            <w:noProof/>
          </w:rPr>
          <w:t>3.</w:t>
        </w:r>
        <w:r w:rsidR="00820E9A" w:rsidRPr="00BC2E75">
          <w:rPr>
            <w:rFonts w:ascii="Calibri" w:hAnsi="Calibri"/>
            <w:b w:val="0"/>
            <w:bCs w:val="0"/>
            <w:caps w:val="0"/>
            <w:noProof/>
            <w:sz w:val="22"/>
            <w:szCs w:val="22"/>
            <w:lang w:val="fi-FI" w:eastAsia="fi-FI"/>
          </w:rPr>
          <w:tab/>
        </w:r>
        <w:r w:rsidR="00820E9A" w:rsidRPr="00CB4462">
          <w:rPr>
            <w:rStyle w:val="Hyperlink"/>
            <w:rFonts w:ascii="Book Antiqua" w:hAnsi="Book Antiqua"/>
            <w:noProof/>
          </w:rPr>
          <w:t>Use Case Model</w:t>
        </w:r>
        <w:r w:rsidR="00820E9A">
          <w:rPr>
            <w:noProof/>
            <w:webHidden/>
          </w:rPr>
          <w:tab/>
        </w:r>
        <w:r w:rsidR="00820E9A">
          <w:rPr>
            <w:noProof/>
            <w:webHidden/>
          </w:rPr>
          <w:fldChar w:fldCharType="begin"/>
        </w:r>
        <w:r w:rsidR="00820E9A">
          <w:rPr>
            <w:noProof/>
            <w:webHidden/>
          </w:rPr>
          <w:instrText xml:space="preserve"> PAGEREF _Toc409012813 \h </w:instrText>
        </w:r>
        <w:r w:rsidR="00820E9A">
          <w:rPr>
            <w:noProof/>
            <w:webHidden/>
          </w:rPr>
        </w:r>
        <w:r w:rsidR="00820E9A">
          <w:rPr>
            <w:noProof/>
            <w:webHidden/>
          </w:rPr>
          <w:fldChar w:fldCharType="separate"/>
        </w:r>
        <w:r w:rsidR="00820E9A">
          <w:rPr>
            <w:noProof/>
            <w:webHidden/>
          </w:rPr>
          <w:t>7</w:t>
        </w:r>
        <w:r w:rsidR="00820E9A">
          <w:rPr>
            <w:noProof/>
            <w:webHidden/>
          </w:rPr>
          <w:fldChar w:fldCharType="end"/>
        </w:r>
      </w:hyperlink>
    </w:p>
    <w:p w:rsidR="00820E9A" w:rsidRPr="00BC2E75" w:rsidRDefault="009142BC">
      <w:pPr>
        <w:pStyle w:val="TOC2"/>
        <w:tabs>
          <w:tab w:val="left" w:pos="720"/>
          <w:tab w:val="right" w:leader="dot" w:pos="8630"/>
        </w:tabs>
        <w:rPr>
          <w:rFonts w:ascii="Calibri" w:hAnsi="Calibri"/>
          <w:smallCaps w:val="0"/>
          <w:noProof/>
          <w:sz w:val="22"/>
          <w:szCs w:val="22"/>
          <w:lang w:val="fi-FI" w:eastAsia="fi-FI"/>
        </w:rPr>
      </w:pPr>
      <w:hyperlink w:anchor="_Toc409012814" w:history="1">
        <w:r w:rsidR="00820E9A" w:rsidRPr="00CB4462">
          <w:rPr>
            <w:rStyle w:val="Hyperlink"/>
            <w:rFonts w:ascii="Book Antiqua" w:hAnsi="Book Antiqua"/>
            <w:noProof/>
          </w:rPr>
          <w:t>3.1</w:t>
        </w:r>
        <w:r w:rsidR="00820E9A" w:rsidRPr="00BC2E75">
          <w:rPr>
            <w:rFonts w:ascii="Calibri" w:hAnsi="Calibri"/>
            <w:smallCaps w:val="0"/>
            <w:noProof/>
            <w:sz w:val="22"/>
            <w:szCs w:val="22"/>
            <w:lang w:val="fi-FI" w:eastAsia="fi-FI"/>
          </w:rPr>
          <w:tab/>
        </w:r>
        <w:r w:rsidR="00820E9A" w:rsidRPr="00CB4462">
          <w:rPr>
            <w:rStyle w:val="Hyperlink"/>
            <w:rFonts w:ascii="Book Antiqua" w:hAnsi="Book Antiqua"/>
            <w:noProof/>
          </w:rPr>
          <w:t>List of Actors</w:t>
        </w:r>
        <w:r w:rsidR="00820E9A">
          <w:rPr>
            <w:noProof/>
            <w:webHidden/>
          </w:rPr>
          <w:tab/>
        </w:r>
        <w:r w:rsidR="00820E9A">
          <w:rPr>
            <w:noProof/>
            <w:webHidden/>
          </w:rPr>
          <w:fldChar w:fldCharType="begin"/>
        </w:r>
        <w:r w:rsidR="00820E9A">
          <w:rPr>
            <w:noProof/>
            <w:webHidden/>
          </w:rPr>
          <w:instrText xml:space="preserve"> PAGEREF _Toc409012814 \h </w:instrText>
        </w:r>
        <w:r w:rsidR="00820E9A">
          <w:rPr>
            <w:noProof/>
            <w:webHidden/>
          </w:rPr>
        </w:r>
        <w:r w:rsidR="00820E9A">
          <w:rPr>
            <w:noProof/>
            <w:webHidden/>
          </w:rPr>
          <w:fldChar w:fldCharType="separate"/>
        </w:r>
        <w:r w:rsidR="00820E9A">
          <w:rPr>
            <w:noProof/>
            <w:webHidden/>
          </w:rPr>
          <w:t>7</w:t>
        </w:r>
        <w:r w:rsidR="00820E9A">
          <w:rPr>
            <w:noProof/>
            <w:webHidden/>
          </w:rPr>
          <w:fldChar w:fldCharType="end"/>
        </w:r>
      </w:hyperlink>
    </w:p>
    <w:p w:rsidR="00820E9A" w:rsidRPr="00BC2E75" w:rsidRDefault="009142BC">
      <w:pPr>
        <w:pStyle w:val="TOC2"/>
        <w:tabs>
          <w:tab w:val="left" w:pos="720"/>
          <w:tab w:val="right" w:leader="dot" w:pos="8630"/>
        </w:tabs>
        <w:rPr>
          <w:rFonts w:ascii="Calibri" w:hAnsi="Calibri"/>
          <w:smallCaps w:val="0"/>
          <w:noProof/>
          <w:sz w:val="22"/>
          <w:szCs w:val="22"/>
          <w:lang w:val="fi-FI" w:eastAsia="fi-FI"/>
        </w:rPr>
      </w:pPr>
      <w:hyperlink w:anchor="_Toc409012815" w:history="1">
        <w:r w:rsidR="00820E9A" w:rsidRPr="00CB4462">
          <w:rPr>
            <w:rStyle w:val="Hyperlink"/>
            <w:rFonts w:ascii="Book Antiqua" w:hAnsi="Book Antiqua"/>
            <w:noProof/>
          </w:rPr>
          <w:t>3.2</w:t>
        </w:r>
        <w:r w:rsidR="00820E9A" w:rsidRPr="00BC2E75">
          <w:rPr>
            <w:rFonts w:ascii="Calibri" w:hAnsi="Calibri"/>
            <w:smallCaps w:val="0"/>
            <w:noProof/>
            <w:sz w:val="22"/>
            <w:szCs w:val="22"/>
            <w:lang w:val="fi-FI" w:eastAsia="fi-FI"/>
          </w:rPr>
          <w:tab/>
        </w:r>
        <w:r w:rsidR="00820E9A" w:rsidRPr="00CB4462">
          <w:rPr>
            <w:rStyle w:val="Hyperlink"/>
            <w:rFonts w:ascii="Book Antiqua" w:hAnsi="Book Antiqua"/>
            <w:noProof/>
          </w:rPr>
          <w:t>List of Use Cases</w:t>
        </w:r>
        <w:r w:rsidR="00820E9A">
          <w:rPr>
            <w:noProof/>
            <w:webHidden/>
          </w:rPr>
          <w:tab/>
        </w:r>
        <w:r w:rsidR="00820E9A">
          <w:rPr>
            <w:noProof/>
            <w:webHidden/>
          </w:rPr>
          <w:fldChar w:fldCharType="begin"/>
        </w:r>
        <w:r w:rsidR="00820E9A">
          <w:rPr>
            <w:noProof/>
            <w:webHidden/>
          </w:rPr>
          <w:instrText xml:space="preserve"> PAGEREF _Toc409012815 \h </w:instrText>
        </w:r>
        <w:r w:rsidR="00820E9A">
          <w:rPr>
            <w:noProof/>
            <w:webHidden/>
          </w:rPr>
        </w:r>
        <w:r w:rsidR="00820E9A">
          <w:rPr>
            <w:noProof/>
            <w:webHidden/>
          </w:rPr>
          <w:fldChar w:fldCharType="separate"/>
        </w:r>
        <w:r w:rsidR="00820E9A">
          <w:rPr>
            <w:noProof/>
            <w:webHidden/>
          </w:rPr>
          <w:t>7</w:t>
        </w:r>
        <w:r w:rsidR="00820E9A">
          <w:rPr>
            <w:noProof/>
            <w:webHidden/>
          </w:rPr>
          <w:fldChar w:fldCharType="end"/>
        </w:r>
      </w:hyperlink>
    </w:p>
    <w:p w:rsidR="00820E9A" w:rsidRPr="00BC2E75" w:rsidRDefault="009142BC">
      <w:pPr>
        <w:pStyle w:val="TOC2"/>
        <w:tabs>
          <w:tab w:val="left" w:pos="720"/>
          <w:tab w:val="right" w:leader="dot" w:pos="8630"/>
        </w:tabs>
        <w:rPr>
          <w:rFonts w:ascii="Calibri" w:hAnsi="Calibri"/>
          <w:smallCaps w:val="0"/>
          <w:noProof/>
          <w:sz w:val="22"/>
          <w:szCs w:val="22"/>
          <w:lang w:val="fi-FI" w:eastAsia="fi-FI"/>
        </w:rPr>
      </w:pPr>
      <w:hyperlink w:anchor="_Toc409012816" w:history="1">
        <w:r w:rsidR="00820E9A" w:rsidRPr="00CB4462">
          <w:rPr>
            <w:rStyle w:val="Hyperlink"/>
            <w:rFonts w:ascii="Book Antiqua" w:hAnsi="Book Antiqua"/>
            <w:noProof/>
          </w:rPr>
          <w:t>3.3</w:t>
        </w:r>
        <w:r w:rsidR="00820E9A" w:rsidRPr="00BC2E75">
          <w:rPr>
            <w:rFonts w:ascii="Calibri" w:hAnsi="Calibri"/>
            <w:smallCaps w:val="0"/>
            <w:noProof/>
            <w:sz w:val="22"/>
            <w:szCs w:val="22"/>
            <w:lang w:val="fi-FI" w:eastAsia="fi-FI"/>
          </w:rPr>
          <w:tab/>
        </w:r>
        <w:r w:rsidR="00820E9A" w:rsidRPr="00CB4462">
          <w:rPr>
            <w:rStyle w:val="Hyperlink"/>
            <w:rFonts w:ascii="Book Antiqua" w:hAnsi="Book Antiqua"/>
            <w:noProof/>
          </w:rPr>
          <w:t>Use Case Diagram</w:t>
        </w:r>
        <w:r w:rsidR="00820E9A">
          <w:rPr>
            <w:noProof/>
            <w:webHidden/>
          </w:rPr>
          <w:tab/>
        </w:r>
        <w:r w:rsidR="00820E9A">
          <w:rPr>
            <w:noProof/>
            <w:webHidden/>
          </w:rPr>
          <w:fldChar w:fldCharType="begin"/>
        </w:r>
        <w:r w:rsidR="00820E9A">
          <w:rPr>
            <w:noProof/>
            <w:webHidden/>
          </w:rPr>
          <w:instrText xml:space="preserve"> PAGEREF _Toc409012816 \h </w:instrText>
        </w:r>
        <w:r w:rsidR="00820E9A">
          <w:rPr>
            <w:noProof/>
            <w:webHidden/>
          </w:rPr>
        </w:r>
        <w:r w:rsidR="00820E9A">
          <w:rPr>
            <w:noProof/>
            <w:webHidden/>
          </w:rPr>
          <w:fldChar w:fldCharType="separate"/>
        </w:r>
        <w:r w:rsidR="00820E9A">
          <w:rPr>
            <w:noProof/>
            <w:webHidden/>
          </w:rPr>
          <w:t>8</w:t>
        </w:r>
        <w:r w:rsidR="00820E9A">
          <w:rPr>
            <w:noProof/>
            <w:webHidden/>
          </w:rPr>
          <w:fldChar w:fldCharType="end"/>
        </w:r>
      </w:hyperlink>
    </w:p>
    <w:p w:rsidR="00820E9A" w:rsidRPr="00BC2E75" w:rsidRDefault="009142BC">
      <w:pPr>
        <w:pStyle w:val="TOC2"/>
        <w:tabs>
          <w:tab w:val="left" w:pos="720"/>
          <w:tab w:val="right" w:leader="dot" w:pos="8630"/>
        </w:tabs>
        <w:rPr>
          <w:rFonts w:ascii="Calibri" w:hAnsi="Calibri"/>
          <w:smallCaps w:val="0"/>
          <w:noProof/>
          <w:sz w:val="22"/>
          <w:szCs w:val="22"/>
          <w:lang w:val="fi-FI" w:eastAsia="fi-FI"/>
        </w:rPr>
      </w:pPr>
      <w:hyperlink w:anchor="_Toc409012817" w:history="1">
        <w:r w:rsidR="00820E9A" w:rsidRPr="00CB4462">
          <w:rPr>
            <w:rStyle w:val="Hyperlink"/>
            <w:rFonts w:ascii="Book Antiqua" w:hAnsi="Book Antiqua"/>
            <w:noProof/>
          </w:rPr>
          <w:t>3.4</w:t>
        </w:r>
        <w:r w:rsidR="00820E9A" w:rsidRPr="00BC2E75">
          <w:rPr>
            <w:rFonts w:ascii="Calibri" w:hAnsi="Calibri"/>
            <w:smallCaps w:val="0"/>
            <w:noProof/>
            <w:sz w:val="22"/>
            <w:szCs w:val="22"/>
            <w:lang w:val="fi-FI" w:eastAsia="fi-FI"/>
          </w:rPr>
          <w:tab/>
        </w:r>
        <w:r w:rsidR="00820E9A" w:rsidRPr="00CB4462">
          <w:rPr>
            <w:rStyle w:val="Hyperlink"/>
            <w:rFonts w:ascii="Book Antiqua" w:hAnsi="Book Antiqua"/>
            <w:noProof/>
          </w:rPr>
          <w:t>Use Case Buy Item</w:t>
        </w:r>
        <w:r w:rsidR="00820E9A">
          <w:rPr>
            <w:noProof/>
            <w:webHidden/>
          </w:rPr>
          <w:tab/>
        </w:r>
        <w:r w:rsidR="00820E9A">
          <w:rPr>
            <w:noProof/>
            <w:webHidden/>
          </w:rPr>
          <w:fldChar w:fldCharType="begin"/>
        </w:r>
        <w:r w:rsidR="00820E9A">
          <w:rPr>
            <w:noProof/>
            <w:webHidden/>
          </w:rPr>
          <w:instrText xml:space="preserve"> PAGEREF _Toc409012817 \h </w:instrText>
        </w:r>
        <w:r w:rsidR="00820E9A">
          <w:rPr>
            <w:noProof/>
            <w:webHidden/>
          </w:rPr>
        </w:r>
        <w:r w:rsidR="00820E9A">
          <w:rPr>
            <w:noProof/>
            <w:webHidden/>
          </w:rPr>
          <w:fldChar w:fldCharType="separate"/>
        </w:r>
        <w:r w:rsidR="00820E9A">
          <w:rPr>
            <w:noProof/>
            <w:webHidden/>
          </w:rPr>
          <w:t>9</w:t>
        </w:r>
        <w:r w:rsidR="00820E9A">
          <w:rPr>
            <w:noProof/>
            <w:webHidden/>
          </w:rPr>
          <w:fldChar w:fldCharType="end"/>
        </w:r>
      </w:hyperlink>
    </w:p>
    <w:p w:rsidR="00820E9A" w:rsidRPr="00BC2E75" w:rsidRDefault="009142BC">
      <w:pPr>
        <w:pStyle w:val="TOC2"/>
        <w:tabs>
          <w:tab w:val="left" w:pos="720"/>
          <w:tab w:val="right" w:leader="dot" w:pos="8630"/>
        </w:tabs>
        <w:rPr>
          <w:rFonts w:ascii="Calibri" w:hAnsi="Calibri"/>
          <w:smallCaps w:val="0"/>
          <w:noProof/>
          <w:sz w:val="22"/>
          <w:szCs w:val="22"/>
          <w:lang w:val="fi-FI" w:eastAsia="fi-FI"/>
        </w:rPr>
      </w:pPr>
      <w:hyperlink w:anchor="_Toc409012818" w:history="1">
        <w:r w:rsidR="00820E9A" w:rsidRPr="00CB4462">
          <w:rPr>
            <w:rStyle w:val="Hyperlink"/>
            <w:rFonts w:ascii="Book Antiqua" w:hAnsi="Book Antiqua"/>
            <w:noProof/>
          </w:rPr>
          <w:t>3.5</w:t>
        </w:r>
        <w:r w:rsidR="00820E9A" w:rsidRPr="00BC2E75">
          <w:rPr>
            <w:rFonts w:ascii="Calibri" w:hAnsi="Calibri"/>
            <w:smallCaps w:val="0"/>
            <w:noProof/>
            <w:sz w:val="22"/>
            <w:szCs w:val="22"/>
            <w:lang w:val="fi-FI" w:eastAsia="fi-FI"/>
          </w:rPr>
          <w:tab/>
        </w:r>
        <w:r w:rsidR="00820E9A" w:rsidRPr="00CB4462">
          <w:rPr>
            <w:rStyle w:val="Hyperlink"/>
            <w:rFonts w:ascii="Book Antiqua" w:hAnsi="Book Antiqua"/>
            <w:noProof/>
          </w:rPr>
          <w:t>System Sequence Diagrams</w:t>
        </w:r>
        <w:r w:rsidR="00820E9A">
          <w:rPr>
            <w:noProof/>
            <w:webHidden/>
          </w:rPr>
          <w:tab/>
        </w:r>
        <w:r w:rsidR="00820E9A">
          <w:rPr>
            <w:noProof/>
            <w:webHidden/>
          </w:rPr>
          <w:fldChar w:fldCharType="begin"/>
        </w:r>
        <w:r w:rsidR="00820E9A">
          <w:rPr>
            <w:noProof/>
            <w:webHidden/>
          </w:rPr>
          <w:instrText xml:space="preserve"> PAGEREF _Toc409012818 \h </w:instrText>
        </w:r>
        <w:r w:rsidR="00820E9A">
          <w:rPr>
            <w:noProof/>
            <w:webHidden/>
          </w:rPr>
        </w:r>
        <w:r w:rsidR="00820E9A">
          <w:rPr>
            <w:noProof/>
            <w:webHidden/>
          </w:rPr>
          <w:fldChar w:fldCharType="separate"/>
        </w:r>
        <w:r w:rsidR="00820E9A">
          <w:rPr>
            <w:noProof/>
            <w:webHidden/>
          </w:rPr>
          <w:t>10</w:t>
        </w:r>
        <w:r w:rsidR="00820E9A">
          <w:rPr>
            <w:noProof/>
            <w:webHidden/>
          </w:rPr>
          <w:fldChar w:fldCharType="end"/>
        </w:r>
      </w:hyperlink>
    </w:p>
    <w:p w:rsidR="00820E9A" w:rsidRPr="00BC2E75" w:rsidRDefault="009142BC">
      <w:pPr>
        <w:pStyle w:val="TOC2"/>
        <w:tabs>
          <w:tab w:val="left" w:pos="720"/>
          <w:tab w:val="right" w:leader="dot" w:pos="8630"/>
        </w:tabs>
        <w:rPr>
          <w:rFonts w:ascii="Calibri" w:hAnsi="Calibri"/>
          <w:smallCaps w:val="0"/>
          <w:noProof/>
          <w:sz w:val="22"/>
          <w:szCs w:val="22"/>
          <w:lang w:val="fi-FI" w:eastAsia="fi-FI"/>
        </w:rPr>
      </w:pPr>
      <w:hyperlink w:anchor="_Toc409012819" w:history="1">
        <w:r w:rsidR="00820E9A" w:rsidRPr="00CB4462">
          <w:rPr>
            <w:rStyle w:val="Hyperlink"/>
            <w:rFonts w:ascii="Book Antiqua" w:hAnsi="Book Antiqua"/>
            <w:noProof/>
          </w:rPr>
          <w:t>3.6</w:t>
        </w:r>
        <w:r w:rsidR="00820E9A" w:rsidRPr="00BC2E75">
          <w:rPr>
            <w:rFonts w:ascii="Calibri" w:hAnsi="Calibri"/>
            <w:smallCaps w:val="0"/>
            <w:noProof/>
            <w:sz w:val="22"/>
            <w:szCs w:val="22"/>
            <w:lang w:val="fi-FI" w:eastAsia="fi-FI"/>
          </w:rPr>
          <w:tab/>
        </w:r>
        <w:r w:rsidR="00820E9A" w:rsidRPr="00CB4462">
          <w:rPr>
            <w:rStyle w:val="Hyperlink"/>
            <w:rFonts w:ascii="Book Antiqua" w:hAnsi="Book Antiqua"/>
            <w:noProof/>
          </w:rPr>
          <w:t>User Interface</w:t>
        </w:r>
        <w:r w:rsidR="00820E9A">
          <w:rPr>
            <w:noProof/>
            <w:webHidden/>
          </w:rPr>
          <w:tab/>
        </w:r>
        <w:r w:rsidR="00820E9A">
          <w:rPr>
            <w:noProof/>
            <w:webHidden/>
          </w:rPr>
          <w:fldChar w:fldCharType="begin"/>
        </w:r>
        <w:r w:rsidR="00820E9A">
          <w:rPr>
            <w:noProof/>
            <w:webHidden/>
          </w:rPr>
          <w:instrText xml:space="preserve"> PAGEREF _Toc409012819 \h </w:instrText>
        </w:r>
        <w:r w:rsidR="00820E9A">
          <w:rPr>
            <w:noProof/>
            <w:webHidden/>
          </w:rPr>
        </w:r>
        <w:r w:rsidR="00820E9A">
          <w:rPr>
            <w:noProof/>
            <w:webHidden/>
          </w:rPr>
          <w:fldChar w:fldCharType="separate"/>
        </w:r>
        <w:r w:rsidR="00820E9A">
          <w:rPr>
            <w:noProof/>
            <w:webHidden/>
          </w:rPr>
          <w:t>11</w:t>
        </w:r>
        <w:r w:rsidR="00820E9A">
          <w:rPr>
            <w:noProof/>
            <w:webHidden/>
          </w:rPr>
          <w:fldChar w:fldCharType="end"/>
        </w:r>
      </w:hyperlink>
    </w:p>
    <w:p w:rsidR="00820E9A" w:rsidRPr="00BC2E75" w:rsidRDefault="009142BC">
      <w:pPr>
        <w:pStyle w:val="TOC2"/>
        <w:tabs>
          <w:tab w:val="left" w:pos="720"/>
          <w:tab w:val="right" w:leader="dot" w:pos="8630"/>
        </w:tabs>
        <w:rPr>
          <w:rFonts w:ascii="Calibri" w:hAnsi="Calibri"/>
          <w:smallCaps w:val="0"/>
          <w:noProof/>
          <w:sz w:val="22"/>
          <w:szCs w:val="22"/>
          <w:lang w:val="fi-FI" w:eastAsia="fi-FI"/>
        </w:rPr>
      </w:pPr>
      <w:hyperlink w:anchor="_Toc409012820" w:history="1">
        <w:r w:rsidR="00820E9A" w:rsidRPr="00CB4462">
          <w:rPr>
            <w:rStyle w:val="Hyperlink"/>
            <w:rFonts w:ascii="Book Antiqua" w:hAnsi="Book Antiqua"/>
            <w:noProof/>
          </w:rPr>
          <w:t>3.7</w:t>
        </w:r>
        <w:r w:rsidR="00820E9A" w:rsidRPr="00BC2E75">
          <w:rPr>
            <w:rFonts w:ascii="Calibri" w:hAnsi="Calibri"/>
            <w:smallCaps w:val="0"/>
            <w:noProof/>
            <w:sz w:val="22"/>
            <w:szCs w:val="22"/>
            <w:lang w:val="fi-FI" w:eastAsia="fi-FI"/>
          </w:rPr>
          <w:tab/>
        </w:r>
        <w:r w:rsidR="00820E9A" w:rsidRPr="00CB4462">
          <w:rPr>
            <w:rStyle w:val="Hyperlink"/>
            <w:rFonts w:ascii="Book Antiqua" w:hAnsi="Book Antiqua"/>
            <w:noProof/>
          </w:rPr>
          <w:t>Data Dictionary</w:t>
        </w:r>
        <w:r w:rsidR="00820E9A">
          <w:rPr>
            <w:noProof/>
            <w:webHidden/>
          </w:rPr>
          <w:tab/>
        </w:r>
        <w:r w:rsidR="00820E9A">
          <w:rPr>
            <w:noProof/>
            <w:webHidden/>
          </w:rPr>
          <w:fldChar w:fldCharType="begin"/>
        </w:r>
        <w:r w:rsidR="00820E9A">
          <w:rPr>
            <w:noProof/>
            <w:webHidden/>
          </w:rPr>
          <w:instrText xml:space="preserve"> PAGEREF _Toc409012820 \h </w:instrText>
        </w:r>
        <w:r w:rsidR="00820E9A">
          <w:rPr>
            <w:noProof/>
            <w:webHidden/>
          </w:rPr>
        </w:r>
        <w:r w:rsidR="00820E9A">
          <w:rPr>
            <w:noProof/>
            <w:webHidden/>
          </w:rPr>
          <w:fldChar w:fldCharType="separate"/>
        </w:r>
        <w:r w:rsidR="00820E9A">
          <w:rPr>
            <w:noProof/>
            <w:webHidden/>
          </w:rPr>
          <w:t>11</w:t>
        </w:r>
        <w:r w:rsidR="00820E9A">
          <w:rPr>
            <w:noProof/>
            <w:webHidden/>
          </w:rPr>
          <w:fldChar w:fldCharType="end"/>
        </w:r>
      </w:hyperlink>
    </w:p>
    <w:p w:rsidR="00820E9A" w:rsidRPr="00BC2E75" w:rsidRDefault="009142BC">
      <w:pPr>
        <w:pStyle w:val="TOC1"/>
        <w:tabs>
          <w:tab w:val="left" w:pos="446"/>
          <w:tab w:val="right" w:leader="dot" w:pos="8630"/>
        </w:tabs>
        <w:rPr>
          <w:rFonts w:ascii="Calibri" w:hAnsi="Calibri"/>
          <w:b w:val="0"/>
          <w:bCs w:val="0"/>
          <w:caps w:val="0"/>
          <w:noProof/>
          <w:sz w:val="22"/>
          <w:szCs w:val="22"/>
          <w:lang w:val="fi-FI" w:eastAsia="fi-FI"/>
        </w:rPr>
      </w:pPr>
      <w:hyperlink w:anchor="_Toc409012821" w:history="1">
        <w:r w:rsidR="00820E9A" w:rsidRPr="00CB4462">
          <w:rPr>
            <w:rStyle w:val="Hyperlink"/>
            <w:rFonts w:ascii="Book Antiqua" w:hAnsi="Book Antiqua"/>
            <w:noProof/>
          </w:rPr>
          <w:t>4.</w:t>
        </w:r>
        <w:r w:rsidR="00820E9A" w:rsidRPr="00BC2E75">
          <w:rPr>
            <w:rFonts w:ascii="Calibri" w:hAnsi="Calibri"/>
            <w:b w:val="0"/>
            <w:bCs w:val="0"/>
            <w:caps w:val="0"/>
            <w:noProof/>
            <w:sz w:val="22"/>
            <w:szCs w:val="22"/>
            <w:lang w:val="fi-FI" w:eastAsia="fi-FI"/>
          </w:rPr>
          <w:tab/>
        </w:r>
        <w:r w:rsidR="00820E9A" w:rsidRPr="00CB4462">
          <w:rPr>
            <w:rStyle w:val="Hyperlink"/>
            <w:rFonts w:ascii="Book Antiqua" w:hAnsi="Book Antiqua"/>
            <w:noProof/>
          </w:rPr>
          <w:t>Glossary</w:t>
        </w:r>
        <w:r w:rsidR="00820E9A">
          <w:rPr>
            <w:noProof/>
            <w:webHidden/>
          </w:rPr>
          <w:tab/>
        </w:r>
        <w:r w:rsidR="00820E9A">
          <w:rPr>
            <w:noProof/>
            <w:webHidden/>
          </w:rPr>
          <w:fldChar w:fldCharType="begin"/>
        </w:r>
        <w:r w:rsidR="00820E9A">
          <w:rPr>
            <w:noProof/>
            <w:webHidden/>
          </w:rPr>
          <w:instrText xml:space="preserve"> PAGEREF _Toc409012821 \h </w:instrText>
        </w:r>
        <w:r w:rsidR="00820E9A">
          <w:rPr>
            <w:noProof/>
            <w:webHidden/>
          </w:rPr>
        </w:r>
        <w:r w:rsidR="00820E9A">
          <w:rPr>
            <w:noProof/>
            <w:webHidden/>
          </w:rPr>
          <w:fldChar w:fldCharType="separate"/>
        </w:r>
        <w:r w:rsidR="00820E9A">
          <w:rPr>
            <w:noProof/>
            <w:webHidden/>
          </w:rPr>
          <w:t>12</w:t>
        </w:r>
        <w:r w:rsidR="00820E9A">
          <w:rPr>
            <w:noProof/>
            <w:webHidden/>
          </w:rPr>
          <w:fldChar w:fldCharType="end"/>
        </w:r>
      </w:hyperlink>
    </w:p>
    <w:p w:rsidR="00820E9A" w:rsidRPr="00BC2E75" w:rsidRDefault="009142BC">
      <w:pPr>
        <w:pStyle w:val="TOC1"/>
        <w:tabs>
          <w:tab w:val="left" w:pos="446"/>
          <w:tab w:val="right" w:leader="dot" w:pos="8630"/>
        </w:tabs>
        <w:rPr>
          <w:rFonts w:ascii="Calibri" w:hAnsi="Calibri"/>
          <w:b w:val="0"/>
          <w:bCs w:val="0"/>
          <w:caps w:val="0"/>
          <w:noProof/>
          <w:sz w:val="22"/>
          <w:szCs w:val="22"/>
          <w:lang w:val="fi-FI" w:eastAsia="fi-FI"/>
        </w:rPr>
      </w:pPr>
      <w:hyperlink w:anchor="_Toc409012822" w:history="1">
        <w:r w:rsidR="00820E9A" w:rsidRPr="00CB4462">
          <w:rPr>
            <w:rStyle w:val="Hyperlink"/>
            <w:rFonts w:ascii="Book Antiqua" w:hAnsi="Book Antiqua"/>
            <w:noProof/>
          </w:rPr>
          <w:t>5.</w:t>
        </w:r>
        <w:r w:rsidR="00820E9A" w:rsidRPr="00BC2E75">
          <w:rPr>
            <w:rFonts w:ascii="Calibri" w:hAnsi="Calibri"/>
            <w:b w:val="0"/>
            <w:bCs w:val="0"/>
            <w:caps w:val="0"/>
            <w:noProof/>
            <w:sz w:val="22"/>
            <w:szCs w:val="22"/>
            <w:lang w:val="fi-FI" w:eastAsia="fi-FI"/>
          </w:rPr>
          <w:tab/>
        </w:r>
        <w:r w:rsidR="00820E9A" w:rsidRPr="00CB4462">
          <w:rPr>
            <w:rStyle w:val="Hyperlink"/>
            <w:rFonts w:ascii="Book Antiqua" w:hAnsi="Book Antiqua"/>
            <w:noProof/>
          </w:rPr>
          <w:t>Appendices</w:t>
        </w:r>
        <w:r w:rsidR="00820E9A">
          <w:rPr>
            <w:noProof/>
            <w:webHidden/>
          </w:rPr>
          <w:tab/>
        </w:r>
        <w:r w:rsidR="00820E9A">
          <w:rPr>
            <w:noProof/>
            <w:webHidden/>
          </w:rPr>
          <w:fldChar w:fldCharType="begin"/>
        </w:r>
        <w:r w:rsidR="00820E9A">
          <w:rPr>
            <w:noProof/>
            <w:webHidden/>
          </w:rPr>
          <w:instrText xml:space="preserve"> PAGEREF _Toc409012822 \h </w:instrText>
        </w:r>
        <w:r w:rsidR="00820E9A">
          <w:rPr>
            <w:noProof/>
            <w:webHidden/>
          </w:rPr>
        </w:r>
        <w:r w:rsidR="00820E9A">
          <w:rPr>
            <w:noProof/>
            <w:webHidden/>
          </w:rPr>
          <w:fldChar w:fldCharType="separate"/>
        </w:r>
        <w:r w:rsidR="00820E9A">
          <w:rPr>
            <w:noProof/>
            <w:webHidden/>
          </w:rPr>
          <w:t>13</w:t>
        </w:r>
        <w:r w:rsidR="00820E9A">
          <w:rPr>
            <w:noProof/>
            <w:webHidden/>
          </w:rPr>
          <w:fldChar w:fldCharType="end"/>
        </w:r>
      </w:hyperlink>
    </w:p>
    <w:p w:rsidR="00ED2D20" w:rsidRDefault="00ED2D20">
      <w:r>
        <w:rPr>
          <w:b/>
          <w:bCs/>
          <w:caps/>
          <w:smallCaps/>
          <w:sz w:val="20"/>
          <w:szCs w:val="24"/>
        </w:rPr>
        <w:fldChar w:fldCharType="end"/>
      </w:r>
    </w:p>
    <w:p w:rsidR="00ED2D20" w:rsidRDefault="00ED2D20">
      <w:pPr>
        <w:pStyle w:val="Heading1-FormatOnly"/>
        <w:numPr>
          <w:ilvl w:val="0"/>
          <w:numId w:val="0"/>
        </w:numPr>
        <w:rPr>
          <w:rFonts w:ascii="Book Antiqua" w:hAnsi="Book Antiqua"/>
          <w:b w:val="0"/>
          <w:bCs w:val="0"/>
        </w:rPr>
      </w:pPr>
      <w:r>
        <w:rPr>
          <w:rFonts w:ascii="Book Antiqua" w:hAnsi="Book Antiqua"/>
          <w:b w:val="0"/>
          <w:bCs w:val="0"/>
        </w:rPr>
        <w:lastRenderedPageBreak/>
        <w:t>List of Figures</w:t>
      </w:r>
    </w:p>
    <w:p w:rsidR="00ED2D20" w:rsidRDefault="00ED2D20">
      <w:pPr>
        <w:pStyle w:val="Comment0"/>
      </w:pPr>
      <w:r>
        <w:t>New figures that are given captions using the Caption paragraph style will be added to the table automatically. To update this table of contents in Microsoft Word, put the cursor anywhere in the table and press F9. If you want the table to be easy to maintain, do not change it manually.</w:t>
      </w:r>
    </w:p>
    <w:p w:rsidR="00ED2D20" w:rsidRDefault="00ED2D20">
      <w:pPr>
        <w:pStyle w:val="Comment0"/>
      </w:pPr>
      <w:r>
        <w:t xml:space="preserve">This section can be deleted if the document contains no figures or if otherwise desired. </w:t>
      </w:r>
    </w:p>
    <w:p w:rsidR="00CC248D" w:rsidRPr="004915A7" w:rsidRDefault="00ED2D20">
      <w:pPr>
        <w:pStyle w:val="TableofFigures"/>
        <w:rPr>
          <w:rFonts w:ascii="Calibri" w:hAnsi="Calibri"/>
          <w:noProof/>
          <w:lang w:eastAsia="fi-FI"/>
        </w:rPr>
      </w:pPr>
      <w:r>
        <w:fldChar w:fldCharType="begin"/>
      </w:r>
      <w:r>
        <w:instrText xml:space="preserve"> TOC \t "Caption" \c </w:instrText>
      </w:r>
      <w:r>
        <w:fldChar w:fldCharType="separate"/>
      </w:r>
      <w:r w:rsidR="00CC248D">
        <w:rPr>
          <w:noProof/>
        </w:rPr>
        <w:t>Figure 1 System Architecture</w:t>
      </w:r>
      <w:r w:rsidR="00CC248D">
        <w:rPr>
          <w:noProof/>
        </w:rPr>
        <w:tab/>
      </w:r>
      <w:r w:rsidR="00CC248D">
        <w:rPr>
          <w:noProof/>
        </w:rPr>
        <w:fldChar w:fldCharType="begin"/>
      </w:r>
      <w:r w:rsidR="00CC248D">
        <w:rPr>
          <w:noProof/>
        </w:rPr>
        <w:instrText xml:space="preserve"> PAGEREF _Toc407883624 \h </w:instrText>
      </w:r>
      <w:r w:rsidR="00CC248D">
        <w:rPr>
          <w:noProof/>
        </w:rPr>
      </w:r>
      <w:r w:rsidR="00CC248D">
        <w:rPr>
          <w:noProof/>
        </w:rPr>
        <w:fldChar w:fldCharType="separate"/>
      </w:r>
      <w:r w:rsidR="00CC248D">
        <w:rPr>
          <w:noProof/>
        </w:rPr>
        <w:t>10</w:t>
      </w:r>
      <w:r w:rsidR="00CC248D">
        <w:rPr>
          <w:noProof/>
        </w:rPr>
        <w:fldChar w:fldCharType="end"/>
      </w:r>
    </w:p>
    <w:p w:rsidR="00CC248D" w:rsidRPr="004915A7" w:rsidRDefault="00CC248D">
      <w:pPr>
        <w:pStyle w:val="TableofFigures"/>
        <w:rPr>
          <w:rFonts w:ascii="Calibri" w:hAnsi="Calibri"/>
          <w:noProof/>
          <w:lang w:eastAsia="fi-FI"/>
        </w:rPr>
      </w:pPr>
      <w:r>
        <w:rPr>
          <w:noProof/>
        </w:rPr>
        <w:t>Figure 2 System Level Use Case Diagram</w:t>
      </w:r>
      <w:r>
        <w:rPr>
          <w:noProof/>
        </w:rPr>
        <w:tab/>
      </w:r>
      <w:r>
        <w:rPr>
          <w:noProof/>
        </w:rPr>
        <w:fldChar w:fldCharType="begin"/>
      </w:r>
      <w:r>
        <w:rPr>
          <w:noProof/>
        </w:rPr>
        <w:instrText xml:space="preserve"> PAGEREF _Toc407883625 \h </w:instrText>
      </w:r>
      <w:r>
        <w:rPr>
          <w:noProof/>
        </w:rPr>
      </w:r>
      <w:r>
        <w:rPr>
          <w:noProof/>
        </w:rPr>
        <w:fldChar w:fldCharType="separate"/>
      </w:r>
      <w:r>
        <w:rPr>
          <w:noProof/>
        </w:rPr>
        <w:t>12</w:t>
      </w:r>
      <w:r>
        <w:rPr>
          <w:noProof/>
        </w:rPr>
        <w:fldChar w:fldCharType="end"/>
      </w:r>
    </w:p>
    <w:p w:rsidR="00CC248D" w:rsidRPr="004915A7" w:rsidRDefault="00CC248D">
      <w:pPr>
        <w:pStyle w:val="TableofFigures"/>
        <w:rPr>
          <w:rFonts w:ascii="Calibri" w:hAnsi="Calibri"/>
          <w:noProof/>
          <w:lang w:val="fi-FI" w:eastAsia="fi-FI"/>
        </w:rPr>
      </w:pPr>
      <w:r>
        <w:rPr>
          <w:noProof/>
        </w:rPr>
        <w:t>Figure 3 Conceptual Model</w:t>
      </w:r>
      <w:r>
        <w:rPr>
          <w:noProof/>
        </w:rPr>
        <w:tab/>
      </w:r>
      <w:r>
        <w:rPr>
          <w:noProof/>
        </w:rPr>
        <w:fldChar w:fldCharType="begin"/>
      </w:r>
      <w:r>
        <w:rPr>
          <w:noProof/>
        </w:rPr>
        <w:instrText xml:space="preserve"> PAGEREF _Toc407883626 \h </w:instrText>
      </w:r>
      <w:r>
        <w:rPr>
          <w:noProof/>
        </w:rPr>
      </w:r>
      <w:r>
        <w:rPr>
          <w:noProof/>
        </w:rPr>
        <w:fldChar w:fldCharType="separate"/>
      </w:r>
      <w:r>
        <w:rPr>
          <w:noProof/>
        </w:rPr>
        <w:t>16</w:t>
      </w:r>
      <w:r>
        <w:rPr>
          <w:noProof/>
        </w:rPr>
        <w:fldChar w:fldCharType="end"/>
      </w:r>
    </w:p>
    <w:p w:rsidR="00ED2D20" w:rsidRDefault="00ED2D20">
      <w:pPr>
        <w:pStyle w:val="Caption"/>
      </w:pPr>
      <w:r>
        <w:fldChar w:fldCharType="end"/>
      </w:r>
    </w:p>
    <w:p w:rsidR="00ED2D20" w:rsidRDefault="00ED2D20">
      <w:pPr>
        <w:pStyle w:val="Heading1"/>
        <w:rPr>
          <w:rFonts w:ascii="Book Antiqua" w:hAnsi="Book Antiqua"/>
          <w:b w:val="0"/>
          <w:bCs w:val="0"/>
        </w:rPr>
      </w:pPr>
      <w:bookmarkStart w:id="0" w:name="_Toc409012806"/>
      <w:r>
        <w:rPr>
          <w:rFonts w:ascii="Book Antiqua" w:hAnsi="Book Antiqua"/>
          <w:b w:val="0"/>
          <w:bCs w:val="0"/>
        </w:rPr>
        <w:lastRenderedPageBreak/>
        <w:t>Introduction</w:t>
      </w:r>
      <w:bookmarkEnd w:id="0"/>
      <w:r>
        <w:rPr>
          <w:rFonts w:ascii="Book Antiqua" w:hAnsi="Book Antiqua"/>
          <w:b w:val="0"/>
          <w:bCs w:val="0"/>
        </w:rPr>
        <w:t xml:space="preserve"> </w:t>
      </w:r>
    </w:p>
    <w:p w:rsidR="00ED2D20" w:rsidRDefault="00ED2D20">
      <w:pPr>
        <w:pStyle w:val="Comment0"/>
      </w:pPr>
      <w:r>
        <w:t xml:space="preserve">This section should describe the project and the software product being to be built. No text is necessary between the heading above and the heading below unless otherwise desired. </w:t>
      </w:r>
    </w:p>
    <w:p w:rsidR="00ED2D20" w:rsidRDefault="00ED2D20">
      <w:pPr>
        <w:pStyle w:val="Heading2"/>
        <w:rPr>
          <w:rFonts w:ascii="Book Antiqua" w:hAnsi="Book Antiqua"/>
        </w:rPr>
      </w:pPr>
      <w:bookmarkStart w:id="1" w:name="_Toc409012807"/>
      <w:r>
        <w:rPr>
          <w:rFonts w:ascii="Book Antiqua" w:hAnsi="Book Antiqua"/>
        </w:rPr>
        <w:t>Project Overview</w:t>
      </w:r>
      <w:bookmarkEnd w:id="1"/>
      <w:r>
        <w:rPr>
          <w:rFonts w:ascii="Book Antiqua" w:hAnsi="Book Antiqua"/>
        </w:rPr>
        <w:t xml:space="preserve"> </w:t>
      </w:r>
    </w:p>
    <w:p w:rsidR="00ED2D20" w:rsidRDefault="00ED2D20">
      <w:pPr>
        <w:pStyle w:val="Comment0"/>
      </w:pPr>
      <w:r>
        <w:t xml:space="preserve">Give a short summary of the project objective and the system to be analyzed </w:t>
      </w:r>
    </w:p>
    <w:p w:rsidR="00ED2D20" w:rsidRDefault="00ED2D20">
      <w:pPr>
        <w:pStyle w:val="Comment0"/>
      </w:pPr>
      <w:r>
        <w:t>Functional specifications are a description of needs or desires for a product. Identify and document what is really needed, in a form that clearly communicates to the client and to development team members. Define the requirements unambiguously, so that the risks are identified and there are no surprises when the product is finally delivered.</w:t>
      </w:r>
    </w:p>
    <w:p w:rsidR="00ED2D20" w:rsidRDefault="00ED2D20">
      <w:pPr>
        <w:pStyle w:val="Comment0"/>
      </w:pPr>
      <w:r>
        <w:t>Following are the sample artifacts for this section:</w:t>
      </w:r>
    </w:p>
    <w:p w:rsidR="00ED2D20" w:rsidRDefault="00ED2D20">
      <w:pPr>
        <w:pStyle w:val="Comment0"/>
        <w:numPr>
          <w:ilvl w:val="0"/>
          <w:numId w:val="3"/>
        </w:numPr>
      </w:pPr>
      <w:r>
        <w:t>Problems or Overview Statement</w:t>
      </w:r>
    </w:p>
    <w:p w:rsidR="00ED2D20" w:rsidRDefault="00ED2D20">
      <w:pPr>
        <w:pStyle w:val="Comment0"/>
        <w:numPr>
          <w:ilvl w:val="0"/>
          <w:numId w:val="3"/>
        </w:numPr>
      </w:pPr>
      <w:r>
        <w:t>Customer</w:t>
      </w:r>
    </w:p>
    <w:p w:rsidR="00ED2D20" w:rsidRDefault="00ED2D20" w:rsidP="00C772C4">
      <w:pPr>
        <w:pStyle w:val="Comment0"/>
        <w:numPr>
          <w:ilvl w:val="0"/>
          <w:numId w:val="3"/>
        </w:numPr>
      </w:pPr>
      <w:r>
        <w:t>Goals</w:t>
      </w:r>
    </w:p>
    <w:p w:rsidR="00ED2D20" w:rsidRDefault="00ED2D20">
      <w:pPr>
        <w:pStyle w:val="Heading2"/>
        <w:rPr>
          <w:rFonts w:ascii="Book Antiqua" w:hAnsi="Book Antiqua"/>
        </w:rPr>
      </w:pPr>
      <w:bookmarkStart w:id="2" w:name="_Toc409012808"/>
      <w:r>
        <w:rPr>
          <w:rFonts w:ascii="Book Antiqua" w:hAnsi="Book Antiqua"/>
        </w:rPr>
        <w:t>Problem Statement</w:t>
      </w:r>
      <w:bookmarkEnd w:id="2"/>
    </w:p>
    <w:p w:rsidR="00ED2D20" w:rsidRDefault="00ED2D20">
      <w:pPr>
        <w:pStyle w:val="Comment0"/>
      </w:pPr>
      <w:r>
        <w:t>The purpose of this project is to …</w:t>
      </w:r>
    </w:p>
    <w:p w:rsidR="00ED2D20" w:rsidRDefault="00ED2D20">
      <w:pPr>
        <w:pStyle w:val="Comment0"/>
      </w:pPr>
      <w:r>
        <w:t>The problem statement should be brief, comprising of no more than 50 words</w:t>
      </w:r>
      <w:r w:rsidR="00F70AC0">
        <w:t xml:space="preserve"> </w:t>
      </w:r>
      <w:r w:rsidR="00545267">
        <w:t xml:space="preserve"> </w:t>
      </w:r>
    </w:p>
    <w:p w:rsidR="00ED2D20" w:rsidRDefault="00ED2D20">
      <w:pPr>
        <w:pStyle w:val="Heading2"/>
        <w:numPr>
          <w:numberingChange w:id="3" w:author="Hajira Kureshi" w:date="2000-10-02T12:27:00Z" w:original="%1:1:0:.%2:8:0:"/>
        </w:numPr>
        <w:rPr>
          <w:rFonts w:ascii="Book Antiqua" w:hAnsi="Book Antiqua"/>
        </w:rPr>
      </w:pPr>
      <w:bookmarkStart w:id="4" w:name="_Toc409012809"/>
      <w:r>
        <w:rPr>
          <w:rFonts w:ascii="Book Antiqua" w:hAnsi="Book Antiqua"/>
        </w:rPr>
        <w:t>Reference/ Source Documents</w:t>
      </w:r>
      <w:bookmarkEnd w:id="4"/>
    </w:p>
    <w:p w:rsidR="00ED2D20" w:rsidRDefault="00ED2D20">
      <w:pPr>
        <w:pStyle w:val="Comment0"/>
      </w:pPr>
      <w:r>
        <w:t>Provide references to all documents that have been consulted during the analysis phase.</w:t>
      </w:r>
    </w:p>
    <w:p w:rsidR="00ED2D20" w:rsidRDefault="00ED2D20">
      <w:pPr>
        <w:pStyle w:val="Heading2"/>
        <w:numPr>
          <w:numberingChange w:id="5" w:author="Hajira Kureshi" w:date="2000-10-02T12:27:00Z" w:original="%1:1:0:.%2:9:0:"/>
        </w:numPr>
        <w:rPr>
          <w:rFonts w:ascii="Book Antiqua" w:hAnsi="Book Antiqua"/>
        </w:rPr>
      </w:pPr>
      <w:bookmarkStart w:id="6" w:name="_Toc409012810"/>
      <w:r>
        <w:rPr>
          <w:rFonts w:ascii="Book Antiqua" w:hAnsi="Book Antiqua"/>
        </w:rPr>
        <w:t>Goals</w:t>
      </w:r>
      <w:bookmarkEnd w:id="6"/>
    </w:p>
    <w:p w:rsidR="00ED2D20" w:rsidRDefault="00ED2D20">
      <w:pPr>
        <w:pStyle w:val="Comment0"/>
      </w:pPr>
      <w:r>
        <w:t>This brief section should focus on what the client wants to achieve.  It must enumerate the objectives of the top management and what it hopes to accomplish from the proposed system.</w:t>
      </w:r>
    </w:p>
    <w:p w:rsidR="00ED2D20" w:rsidRDefault="00ED2D20">
      <w:pPr>
        <w:pStyle w:val="Comment0"/>
      </w:pPr>
    </w:p>
    <w:p w:rsidR="00ED2D20" w:rsidRDefault="00CB6E4F">
      <w:r>
        <w:t xml:space="preserve"> </w:t>
      </w:r>
    </w:p>
    <w:p w:rsidR="00ED2D20" w:rsidRDefault="00ED2D20">
      <w:pPr>
        <w:pStyle w:val="Heading1"/>
        <w:rPr>
          <w:rFonts w:ascii="Book Antiqua" w:hAnsi="Book Antiqua"/>
          <w:b w:val="0"/>
          <w:bCs w:val="0"/>
        </w:rPr>
      </w:pPr>
      <w:bookmarkStart w:id="7" w:name="_Toc409012811"/>
      <w:r>
        <w:rPr>
          <w:rFonts w:ascii="Book Antiqua" w:hAnsi="Book Antiqua"/>
          <w:b w:val="0"/>
          <w:bCs w:val="0"/>
        </w:rPr>
        <w:lastRenderedPageBreak/>
        <w:t>System Architecture</w:t>
      </w:r>
      <w:bookmarkEnd w:id="7"/>
    </w:p>
    <w:p w:rsidR="00ED2D20" w:rsidRDefault="00ED2D20">
      <w:pPr>
        <w:pStyle w:val="Comment0"/>
      </w:pPr>
      <w:r>
        <w:t xml:space="preserve">Describe the system architecture, or simply provide the architecture diagram. </w:t>
      </w:r>
      <w:r w:rsidR="0035041E">
        <w:t xml:space="preserve">For School system it may include web based front end, </w:t>
      </w:r>
      <w:proofErr w:type="gramStart"/>
      <w:r w:rsidR="0035041E">
        <w:t>webserve</w:t>
      </w:r>
      <w:r w:rsidR="009A6830">
        <w:t>r</w:t>
      </w:r>
      <w:r w:rsidR="0035041E">
        <w:t xml:space="preserve"> ,</w:t>
      </w:r>
      <w:proofErr w:type="gramEnd"/>
      <w:r w:rsidR="0035041E">
        <w:t xml:space="preserve"> database etc. Don’t worry too much about it just give a simple diagram of a typical </w:t>
      </w:r>
      <w:proofErr w:type="gramStart"/>
      <w:r w:rsidR="0035041E">
        <w:t>web based</w:t>
      </w:r>
      <w:proofErr w:type="gramEnd"/>
      <w:r w:rsidR="0035041E">
        <w:t xml:space="preserve"> project.</w:t>
      </w:r>
    </w:p>
    <w:p w:rsidR="00ED2D20" w:rsidRPr="0073570C" w:rsidRDefault="00ED2D20">
      <w:pPr>
        <w:pStyle w:val="Heading2"/>
        <w:rPr>
          <w:rFonts w:ascii="Book Antiqua" w:hAnsi="Book Antiqua"/>
        </w:rPr>
      </w:pPr>
      <w:bookmarkStart w:id="8" w:name="_Toc409012812"/>
      <w:r w:rsidRPr="0073570C">
        <w:rPr>
          <w:rFonts w:ascii="Book Antiqua" w:hAnsi="Book Antiqua"/>
        </w:rPr>
        <w:t>System Architecture Diagram</w:t>
      </w:r>
      <w:bookmarkEnd w:id="8"/>
    </w:p>
    <w:p w:rsidR="00ED2D20" w:rsidRDefault="00A615BD" w:rsidP="00CB6E23">
      <w:pPr>
        <w:pStyle w:val="Comment0"/>
        <w:ind w:firstLine="720"/>
      </w:pPr>
      <w:r>
        <w:rPr>
          <w:noProof/>
        </w:rPr>
        <w:drawing>
          <wp:inline distT="0" distB="0" distL="0" distR="0">
            <wp:extent cx="4364990" cy="2122805"/>
            <wp:effectExtent l="0" t="0" r="0" b="0"/>
            <wp:docPr id="5" name="Picture 1" descr="A 3 tier mobil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3 tier mobile appl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4990" cy="2122805"/>
                    </a:xfrm>
                    <a:prstGeom prst="rect">
                      <a:avLst/>
                    </a:prstGeom>
                    <a:noFill/>
                    <a:ln>
                      <a:noFill/>
                    </a:ln>
                  </pic:spPr>
                </pic:pic>
              </a:graphicData>
            </a:graphic>
          </wp:inline>
        </w:drawing>
      </w:r>
    </w:p>
    <w:p w:rsidR="00ED2D20" w:rsidRDefault="00ED2D20">
      <w:pPr>
        <w:pStyle w:val="Caption"/>
        <w:jc w:val="center"/>
        <w:rPr>
          <w:sz w:val="20"/>
        </w:rPr>
      </w:pPr>
      <w:bookmarkStart w:id="9" w:name="_Toc407883624"/>
      <w:r>
        <w:rPr>
          <w:sz w:val="20"/>
        </w:rPr>
        <w:t xml:space="preserve">Figure </w:t>
      </w:r>
      <w:r>
        <w:rPr>
          <w:sz w:val="20"/>
        </w:rPr>
        <w:fldChar w:fldCharType="begin"/>
      </w:r>
      <w:r>
        <w:rPr>
          <w:sz w:val="20"/>
        </w:rPr>
        <w:instrText xml:space="preserve"> SEQ Figure \* ARABIC </w:instrText>
      </w:r>
      <w:r>
        <w:rPr>
          <w:sz w:val="20"/>
        </w:rPr>
        <w:fldChar w:fldCharType="separate"/>
      </w:r>
      <w:r w:rsidR="00715BA2">
        <w:rPr>
          <w:noProof/>
          <w:sz w:val="20"/>
        </w:rPr>
        <w:t>1</w:t>
      </w:r>
      <w:r>
        <w:rPr>
          <w:sz w:val="20"/>
        </w:rPr>
        <w:fldChar w:fldCharType="end"/>
      </w:r>
      <w:r>
        <w:rPr>
          <w:sz w:val="20"/>
        </w:rPr>
        <w:t xml:space="preserve"> System Architecture</w:t>
      </w:r>
      <w:bookmarkEnd w:id="9"/>
    </w:p>
    <w:p w:rsidR="00ED2D20" w:rsidRDefault="00ED2D20">
      <w:pPr>
        <w:pStyle w:val="Heading1"/>
        <w:rPr>
          <w:rFonts w:ascii="Book Antiqua" w:hAnsi="Book Antiqua"/>
          <w:b w:val="0"/>
          <w:bCs w:val="0"/>
        </w:rPr>
      </w:pPr>
      <w:bookmarkStart w:id="10" w:name="_Toc409012813"/>
      <w:r>
        <w:rPr>
          <w:rFonts w:ascii="Book Antiqua" w:hAnsi="Book Antiqua"/>
          <w:b w:val="0"/>
          <w:bCs w:val="0"/>
        </w:rPr>
        <w:lastRenderedPageBreak/>
        <w:t>Use Case Model</w:t>
      </w:r>
      <w:bookmarkEnd w:id="10"/>
    </w:p>
    <w:p w:rsidR="00ED2D20" w:rsidRDefault="00ED2D20">
      <w:pPr>
        <w:pStyle w:val="Comment0"/>
      </w:pPr>
      <w:r>
        <w:t>Describe the following items:</w:t>
      </w:r>
    </w:p>
    <w:p w:rsidR="00ED2D20" w:rsidRDefault="00ED2D20">
      <w:pPr>
        <w:pStyle w:val="Comment0"/>
        <w:numPr>
          <w:ilvl w:val="0"/>
          <w:numId w:val="24"/>
        </w:numPr>
        <w:tabs>
          <w:tab w:val="clear" w:pos="360"/>
        </w:tabs>
        <w:ind w:left="630"/>
      </w:pPr>
      <w:r>
        <w:t>Actors &amp; use cases</w:t>
      </w:r>
    </w:p>
    <w:p w:rsidR="00ED2D20" w:rsidRDefault="00214BFE">
      <w:pPr>
        <w:pStyle w:val="Comment0"/>
        <w:numPr>
          <w:ilvl w:val="0"/>
          <w:numId w:val="24"/>
        </w:numPr>
        <w:tabs>
          <w:tab w:val="clear" w:pos="360"/>
        </w:tabs>
        <w:ind w:left="630"/>
      </w:pPr>
      <w:r>
        <w:t>Use case diagram</w:t>
      </w:r>
    </w:p>
    <w:p w:rsidR="00ED2D20" w:rsidRDefault="00ED2D20">
      <w:pPr>
        <w:pStyle w:val="Comment0"/>
        <w:numPr>
          <w:ilvl w:val="0"/>
          <w:numId w:val="24"/>
        </w:numPr>
        <w:tabs>
          <w:tab w:val="clear" w:pos="360"/>
        </w:tabs>
        <w:ind w:left="630"/>
      </w:pPr>
      <w:r>
        <w:t>High level, essential use cases</w:t>
      </w:r>
    </w:p>
    <w:p w:rsidR="00ED2D20" w:rsidRDefault="00ED2D20">
      <w:pPr>
        <w:pStyle w:val="Comment0"/>
      </w:pPr>
      <w:r>
        <w:t>No text is necessary between the heading above and the heading below unless otherwise desired.</w:t>
      </w:r>
    </w:p>
    <w:p w:rsidR="00ED2D20" w:rsidRDefault="00ED2D20">
      <w:pPr>
        <w:pStyle w:val="Heading2"/>
        <w:rPr>
          <w:rFonts w:ascii="Book Antiqua" w:hAnsi="Book Antiqua"/>
        </w:rPr>
      </w:pPr>
      <w:bookmarkStart w:id="11" w:name="_Toc409012814"/>
      <w:r>
        <w:rPr>
          <w:rFonts w:ascii="Book Antiqua" w:hAnsi="Book Antiqua"/>
        </w:rPr>
        <w:t>List of Actors</w:t>
      </w:r>
      <w:bookmarkEnd w:id="11"/>
    </w:p>
    <w:p w:rsidR="00ED2D20" w:rsidRDefault="00674872">
      <w:pPr>
        <w:pStyle w:val="Comment0"/>
      </w:pPr>
      <w:r>
        <w:rPr>
          <w:u w:val="single"/>
        </w:rPr>
        <w:t>A</w:t>
      </w:r>
      <w:r w:rsidR="005D40A1">
        <w:rPr>
          <w:u w:val="single"/>
        </w:rPr>
        <w:t>dmin</w:t>
      </w:r>
      <w:r w:rsidR="00ED2D20">
        <w:rPr>
          <w:u w:val="single"/>
        </w:rPr>
        <w:t>;</w:t>
      </w:r>
      <w:r w:rsidR="00ED2D20">
        <w:t xml:space="preserve"> this person performs all the </w:t>
      </w:r>
      <w:r w:rsidR="005D40A1">
        <w:t>system</w:t>
      </w:r>
      <w:r w:rsidR="00ED2D20">
        <w:t xml:space="preserve"> activities</w:t>
      </w:r>
    </w:p>
    <w:p w:rsidR="00ED2D20" w:rsidRDefault="005D40A1">
      <w:pPr>
        <w:pStyle w:val="Comment0"/>
      </w:pPr>
      <w:r>
        <w:rPr>
          <w:u w:val="single"/>
        </w:rPr>
        <w:t>Visitor</w:t>
      </w:r>
      <w:r w:rsidR="00ED2D20">
        <w:rPr>
          <w:u w:val="single"/>
        </w:rPr>
        <w:t>;</w:t>
      </w:r>
      <w:r w:rsidR="00ED2D20">
        <w:t xml:space="preserve"> this person </w:t>
      </w:r>
      <w:r>
        <w:t>can see the products and make a user account</w:t>
      </w:r>
    </w:p>
    <w:p w:rsidR="005D40A1" w:rsidRDefault="005D40A1">
      <w:pPr>
        <w:pStyle w:val="Comment0"/>
      </w:pPr>
      <w:r w:rsidRPr="005D40A1">
        <w:rPr>
          <w:u w:val="single"/>
        </w:rPr>
        <w:t>Registered user</w:t>
      </w:r>
      <w:r>
        <w:t xml:space="preserve">; this person can select product(s) and pay for </w:t>
      </w:r>
      <w:proofErr w:type="gramStart"/>
      <w:r>
        <w:t>it  send</w:t>
      </w:r>
      <w:proofErr w:type="gramEnd"/>
      <w:r>
        <w:t xml:space="preserve"> feedbacks.</w:t>
      </w:r>
    </w:p>
    <w:p w:rsidR="005D40A1" w:rsidRPr="005D40A1" w:rsidRDefault="00ED2D20" w:rsidP="005D40A1">
      <w:pPr>
        <w:pStyle w:val="Heading2"/>
        <w:rPr>
          <w:rFonts w:ascii="Book Antiqua" w:hAnsi="Book Antiqua"/>
        </w:rPr>
      </w:pPr>
      <w:bookmarkStart w:id="12" w:name="_Toc409012815"/>
      <w:r>
        <w:rPr>
          <w:rFonts w:ascii="Book Antiqua" w:hAnsi="Book Antiqua"/>
        </w:rPr>
        <w:t>List of Use Cases</w:t>
      </w:r>
      <w:bookmarkEnd w:id="12"/>
    </w:p>
    <w:p w:rsidR="00ED2D20" w:rsidRDefault="00ED2D20">
      <w:pPr>
        <w:pStyle w:val="Comment0"/>
      </w:pPr>
      <w:r>
        <w:t xml:space="preserve">List all the use cases, with a brief description (should not </w:t>
      </w:r>
      <w:r w:rsidR="009A6830">
        <w:t>exceed two</w:t>
      </w:r>
      <w:r>
        <w:t xml:space="preserve"> lines):</w:t>
      </w:r>
    </w:p>
    <w:p w:rsidR="005D40A1" w:rsidRDefault="005D40A1" w:rsidP="005D40A1">
      <w:pPr>
        <w:pStyle w:val="Comment0"/>
      </w:pPr>
      <w:r>
        <w:rPr>
          <w:u w:val="single"/>
        </w:rPr>
        <w:t>Log In;</w:t>
      </w:r>
      <w:r>
        <w:t xml:space="preserve"> allow user to provide account information and start purchasing.</w:t>
      </w:r>
    </w:p>
    <w:p w:rsidR="00ED2D20" w:rsidRDefault="005D40A1">
      <w:pPr>
        <w:pStyle w:val="Comment0"/>
        <w:numPr>
          <w:ins w:id="13" w:author="Asifn" w:date="2000-10-03T14:08:00Z"/>
        </w:numPr>
      </w:pPr>
      <w:r>
        <w:rPr>
          <w:u w:val="single"/>
        </w:rPr>
        <w:t>View</w:t>
      </w:r>
      <w:r w:rsidR="00ED2D20">
        <w:rPr>
          <w:u w:val="single"/>
        </w:rPr>
        <w:t xml:space="preserve"> Item</w:t>
      </w:r>
      <w:r>
        <w:rPr>
          <w:u w:val="single"/>
        </w:rPr>
        <w:t>s</w:t>
      </w:r>
      <w:r w:rsidR="00ED2D20">
        <w:rPr>
          <w:u w:val="single"/>
        </w:rPr>
        <w:t>;</w:t>
      </w:r>
      <w:r w:rsidR="00ED2D20">
        <w:t xml:space="preserve"> </w:t>
      </w:r>
      <w:r>
        <w:t xml:space="preserve">allow visitor and </w:t>
      </w:r>
      <w:r w:rsidR="00703797">
        <w:t>customer</w:t>
      </w:r>
      <w:r>
        <w:t xml:space="preserve"> to see products and their specifications.</w:t>
      </w:r>
    </w:p>
    <w:p w:rsidR="005D40A1" w:rsidRDefault="005D40A1" w:rsidP="005D40A1">
      <w:pPr>
        <w:pStyle w:val="Comment0"/>
      </w:pPr>
      <w:r>
        <w:rPr>
          <w:u w:val="single"/>
        </w:rPr>
        <w:t xml:space="preserve">Add Items to </w:t>
      </w:r>
      <w:r w:rsidR="00703797">
        <w:rPr>
          <w:u w:val="single"/>
        </w:rPr>
        <w:t>cart</w:t>
      </w:r>
      <w:r>
        <w:rPr>
          <w:u w:val="single"/>
        </w:rPr>
        <w:t>;</w:t>
      </w:r>
      <w:r>
        <w:t xml:space="preserve"> allow </w:t>
      </w:r>
      <w:r w:rsidR="00703797">
        <w:t>customer to add (or remove) one or more products to shopping cart</w:t>
      </w:r>
      <w:r>
        <w:t>.</w:t>
      </w:r>
    </w:p>
    <w:p w:rsidR="00703797" w:rsidRDefault="00703797" w:rsidP="00703797">
      <w:pPr>
        <w:pStyle w:val="Comment0"/>
      </w:pPr>
      <w:r>
        <w:rPr>
          <w:u w:val="single"/>
        </w:rPr>
        <w:t>Instant pay;</w:t>
      </w:r>
      <w:r>
        <w:t xml:space="preserve"> allow customer select payment method and accept payment.</w:t>
      </w:r>
    </w:p>
    <w:p w:rsidR="00703797" w:rsidRDefault="00703797" w:rsidP="00703797">
      <w:pPr>
        <w:pStyle w:val="Comment0"/>
      </w:pPr>
      <w:r>
        <w:rPr>
          <w:u w:val="single"/>
        </w:rPr>
        <w:t>Feedback;</w:t>
      </w:r>
      <w:r>
        <w:t xml:space="preserve"> allow customer to rate products and send feedback to admin.</w:t>
      </w:r>
    </w:p>
    <w:p w:rsidR="00703797" w:rsidRDefault="00703797" w:rsidP="00703797">
      <w:pPr>
        <w:pStyle w:val="Comment0"/>
      </w:pPr>
      <w:r>
        <w:rPr>
          <w:u w:val="single"/>
        </w:rPr>
        <w:t>Registering user;</w:t>
      </w:r>
      <w:r>
        <w:t xml:space="preserve"> allow visitor to be a customer by making an account in the system.</w:t>
      </w:r>
    </w:p>
    <w:p w:rsidR="00703797" w:rsidRDefault="00703797" w:rsidP="00703797">
      <w:pPr>
        <w:pStyle w:val="Comment0"/>
      </w:pPr>
      <w:r>
        <w:rPr>
          <w:u w:val="single"/>
        </w:rPr>
        <w:t>Track orders;</w:t>
      </w:r>
      <w:r>
        <w:t xml:space="preserve"> allows admin to tack all orders and customer to track his(her) orders.</w:t>
      </w:r>
    </w:p>
    <w:p w:rsidR="00703797" w:rsidRDefault="00703797" w:rsidP="00703797">
      <w:pPr>
        <w:pStyle w:val="Comment0"/>
      </w:pPr>
      <w:r>
        <w:rPr>
          <w:u w:val="single"/>
        </w:rPr>
        <w:t>Add Item;</w:t>
      </w:r>
      <w:r>
        <w:t xml:space="preserve"> allow admin to add a new item to system or edit the specifications of the products.</w:t>
      </w:r>
    </w:p>
    <w:p w:rsidR="00703797" w:rsidRDefault="00703797" w:rsidP="00703797">
      <w:pPr>
        <w:pStyle w:val="Comment0"/>
      </w:pPr>
      <w:r>
        <w:rPr>
          <w:u w:val="single"/>
        </w:rPr>
        <w:t>Reporting;</w:t>
      </w:r>
      <w:r>
        <w:t xml:space="preserve"> allow admin to make a sale report with the graph.</w:t>
      </w:r>
    </w:p>
    <w:p w:rsidR="00703797" w:rsidRDefault="00703797" w:rsidP="005D40A1">
      <w:pPr>
        <w:pStyle w:val="Comment0"/>
      </w:pPr>
    </w:p>
    <w:p w:rsidR="005D40A1" w:rsidRDefault="005D40A1">
      <w:pPr>
        <w:pStyle w:val="Comment0"/>
      </w:pPr>
    </w:p>
    <w:p w:rsidR="005D40A1" w:rsidRDefault="005D40A1">
      <w:pPr>
        <w:pStyle w:val="Comment0"/>
      </w:pPr>
    </w:p>
    <w:p w:rsidR="00ED2D20" w:rsidRDefault="00ED2D20">
      <w:pPr>
        <w:pStyle w:val="Heading2"/>
        <w:rPr>
          <w:rFonts w:ascii="Book Antiqua" w:hAnsi="Book Antiqua"/>
        </w:rPr>
      </w:pPr>
      <w:r>
        <w:br w:type="page"/>
      </w:r>
      <w:bookmarkStart w:id="14" w:name="_Toc409012816"/>
      <w:r>
        <w:rPr>
          <w:rFonts w:ascii="Book Antiqua" w:hAnsi="Book Antiqua"/>
        </w:rPr>
        <w:lastRenderedPageBreak/>
        <w:t>Use Case Diagram</w:t>
      </w:r>
      <w:bookmarkEnd w:id="14"/>
    </w:p>
    <w:p w:rsidR="00ED2D20" w:rsidRDefault="00ED2D20">
      <w:pPr>
        <w:pStyle w:val="Comment0"/>
      </w:pPr>
      <w:r>
        <w:t>Create the system level use case diagram</w:t>
      </w:r>
    </w:p>
    <w:p w:rsidR="00ED2D20" w:rsidRDefault="00ED2D20">
      <w:pPr>
        <w:pStyle w:val="Comment0"/>
      </w:pPr>
    </w:p>
    <w:p w:rsidR="00ED2D20" w:rsidRDefault="00711F77">
      <w:pPr>
        <w:pStyle w:val="Comment0"/>
      </w:pPr>
      <w:r>
        <w:object w:dxaOrig="13276" w:dyaOrig="9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35pt;height:322.45pt" o:ole="">
            <v:imagedata r:id="rId8" o:title=""/>
          </v:shape>
          <o:OLEObject Type="Embed" ProgID="Visio.Drawing.15" ShapeID="_x0000_i1025" DrawAspect="Content" ObjectID="_1583405781" r:id="rId9"/>
        </w:object>
      </w:r>
    </w:p>
    <w:p w:rsidR="00CF4D10" w:rsidRDefault="00CF4D10">
      <w:pPr>
        <w:pStyle w:val="Comment0"/>
      </w:pPr>
    </w:p>
    <w:p w:rsidR="00ED2D20" w:rsidRDefault="00ED2D20">
      <w:pPr>
        <w:pStyle w:val="Caption"/>
        <w:jc w:val="center"/>
        <w:rPr>
          <w:sz w:val="20"/>
        </w:rPr>
      </w:pPr>
      <w:bookmarkStart w:id="15" w:name="_Toc407883625"/>
      <w:r>
        <w:rPr>
          <w:sz w:val="20"/>
        </w:rPr>
        <w:t xml:space="preserve">Figure </w:t>
      </w:r>
      <w:r>
        <w:rPr>
          <w:sz w:val="20"/>
        </w:rPr>
        <w:fldChar w:fldCharType="begin"/>
      </w:r>
      <w:r>
        <w:rPr>
          <w:sz w:val="20"/>
        </w:rPr>
        <w:instrText xml:space="preserve"> SEQ Figure \* ARABIC </w:instrText>
      </w:r>
      <w:r>
        <w:rPr>
          <w:sz w:val="20"/>
        </w:rPr>
        <w:fldChar w:fldCharType="separate"/>
      </w:r>
      <w:r w:rsidR="00715BA2">
        <w:rPr>
          <w:noProof/>
          <w:sz w:val="20"/>
        </w:rPr>
        <w:t>2</w:t>
      </w:r>
      <w:r>
        <w:rPr>
          <w:sz w:val="20"/>
        </w:rPr>
        <w:fldChar w:fldCharType="end"/>
      </w:r>
      <w:r>
        <w:rPr>
          <w:sz w:val="20"/>
        </w:rPr>
        <w:t xml:space="preserve"> System Level Use Case Diagram</w:t>
      </w:r>
      <w:bookmarkEnd w:id="15"/>
    </w:p>
    <w:p w:rsidR="00ED2D20" w:rsidRDefault="00ED2D20">
      <w:pPr>
        <w:pStyle w:val="Heading2"/>
        <w:rPr>
          <w:rFonts w:ascii="Book Antiqua" w:hAnsi="Book Antiqua"/>
        </w:rPr>
      </w:pPr>
      <w:r>
        <w:br w:type="page"/>
      </w:r>
      <w:bookmarkStart w:id="16" w:name="_Toc409012817"/>
      <w:r>
        <w:rPr>
          <w:rFonts w:ascii="Book Antiqua" w:hAnsi="Book Antiqua"/>
        </w:rPr>
        <w:lastRenderedPageBreak/>
        <w:t>Use</w:t>
      </w:r>
      <w:bookmarkEnd w:id="16"/>
      <w:r w:rsidR="000E7E8F">
        <w:rPr>
          <w:rFonts w:ascii="Book Antiqua" w:hAnsi="Book Antiqua"/>
        </w:rPr>
        <w:t xml:space="preserve"> cases</w:t>
      </w:r>
    </w:p>
    <w:p w:rsidR="00687BED" w:rsidRPr="00687BED" w:rsidRDefault="00687BED" w:rsidP="00687BED">
      <w:r>
        <w:rPr>
          <w:rFonts w:ascii="Arial" w:hAnsi="Arial" w:cs="Arial"/>
          <w:b/>
          <w:bCs/>
          <w:noProof/>
          <w:sz w:val="28"/>
          <w:szCs w:val="28"/>
        </w:rPr>
        <w:t>Use Case Login</w:t>
      </w:r>
    </w:p>
    <w:p w:rsidR="00690E12" w:rsidRPr="00EE2A95" w:rsidRDefault="008C37D5" w:rsidP="00E032E4">
      <w:pPr>
        <w:rPr>
          <w:i/>
          <w:iCs/>
          <w:color w:val="000000" w:themeColor="text1"/>
        </w:rPr>
      </w:pPr>
      <w:r w:rsidRPr="00EE2A95">
        <w:rPr>
          <w:i/>
          <w:iCs/>
          <w:color w:val="000000" w:themeColor="text1"/>
        </w:rPr>
        <w:t>Name: Login</w:t>
      </w:r>
    </w:p>
    <w:p w:rsidR="008C37D5" w:rsidRPr="00EE2A95" w:rsidRDefault="008C37D5" w:rsidP="00E032E4">
      <w:pPr>
        <w:rPr>
          <w:i/>
          <w:iCs/>
          <w:color w:val="000000" w:themeColor="text1"/>
        </w:rPr>
      </w:pPr>
      <w:r w:rsidRPr="00EE2A95">
        <w:rPr>
          <w:i/>
          <w:iCs/>
          <w:color w:val="000000" w:themeColor="text1"/>
        </w:rPr>
        <w:t>Actors: Customers.</w:t>
      </w:r>
    </w:p>
    <w:p w:rsidR="008C37D5" w:rsidRPr="00EE2A95" w:rsidRDefault="008C37D5" w:rsidP="00E032E4">
      <w:pPr>
        <w:rPr>
          <w:i/>
          <w:iCs/>
          <w:color w:val="000000" w:themeColor="text1"/>
        </w:rPr>
      </w:pPr>
      <w:r w:rsidRPr="00EE2A95">
        <w:rPr>
          <w:i/>
          <w:iCs/>
          <w:color w:val="000000" w:themeColor="text1"/>
        </w:rPr>
        <w:t>Purpose: Login to system by the email and password.</w:t>
      </w:r>
    </w:p>
    <w:p w:rsidR="008C37D5" w:rsidRPr="00EE2A95" w:rsidRDefault="008C37D5" w:rsidP="00E032E4">
      <w:pPr>
        <w:rPr>
          <w:i/>
          <w:iCs/>
          <w:color w:val="000000" w:themeColor="text1"/>
        </w:rPr>
      </w:pPr>
      <w:r w:rsidRPr="00EE2A95">
        <w:rPr>
          <w:i/>
          <w:iCs/>
          <w:color w:val="000000" w:themeColor="text1"/>
        </w:rPr>
        <w:t>Description: A customer provides his email and password to login.</w:t>
      </w:r>
    </w:p>
    <w:p w:rsidR="008C37D5" w:rsidRPr="00EE2A95" w:rsidRDefault="008C37D5" w:rsidP="00E032E4">
      <w:pPr>
        <w:rPr>
          <w:i/>
          <w:iCs/>
          <w:color w:val="000000" w:themeColor="text1"/>
        </w:rPr>
      </w:pPr>
      <w:r w:rsidRPr="00EE2A95">
        <w:rPr>
          <w:i/>
          <w:iCs/>
          <w:color w:val="000000" w:themeColor="text1"/>
        </w:rPr>
        <w:t>Cross Reference</w:t>
      </w:r>
      <w:r w:rsidRPr="00EE2A95">
        <w:rPr>
          <w:color w:val="000000" w:themeColor="text1"/>
        </w:rPr>
        <w:t xml:space="preserve">: </w:t>
      </w:r>
      <w:r w:rsidRPr="00EE2A95">
        <w:rPr>
          <w:i/>
          <w:iCs/>
          <w:color w:val="000000" w:themeColor="text1"/>
        </w:rPr>
        <w:t>Customer must register himself first then he can login to system.</w:t>
      </w:r>
    </w:p>
    <w:p w:rsidR="008C37D5" w:rsidRDefault="008C37D5" w:rsidP="00E032E4">
      <w:r>
        <w:t>Pre-Conditions: --</w:t>
      </w:r>
    </w:p>
    <w:p w:rsidR="008C37D5" w:rsidRPr="00EE2A95" w:rsidRDefault="008C37D5" w:rsidP="00E032E4">
      <w:pPr>
        <w:rPr>
          <w:i/>
          <w:iCs/>
          <w:color w:val="000000" w:themeColor="text1"/>
        </w:rPr>
      </w:pPr>
      <w:r>
        <w:t>Successful Post-Conditions:</w:t>
      </w:r>
      <w:r w:rsidR="00EE2A95">
        <w:t xml:space="preserve"> </w:t>
      </w:r>
      <w:r w:rsidR="00EE2A95" w:rsidRPr="00EE2A95">
        <w:rPr>
          <w:i/>
          <w:iCs/>
          <w:color w:val="000000" w:themeColor="text1"/>
        </w:rPr>
        <w:t>System ready to use.</w:t>
      </w:r>
    </w:p>
    <w:p w:rsidR="008C37D5" w:rsidRPr="00EE2A95" w:rsidRDefault="008C37D5" w:rsidP="008C37D5">
      <w:pPr>
        <w:rPr>
          <w:i/>
          <w:iCs/>
          <w:color w:val="FF0000"/>
        </w:rPr>
      </w:pPr>
      <w:r>
        <w:t>Failure Post-Conditions:</w:t>
      </w:r>
      <w:r w:rsidR="00EE2A95">
        <w:t xml:space="preserve"> </w:t>
      </w:r>
      <w:r w:rsidR="00EE2A95" w:rsidRPr="00EE2A95">
        <w:rPr>
          <w:i/>
          <w:iCs/>
          <w:color w:val="FF0000"/>
        </w:rPr>
        <w:t>Customer must recover his password</w:t>
      </w:r>
    </w:p>
    <w:tbl>
      <w:tblPr>
        <w:tblStyle w:val="TableGrid"/>
        <w:tblW w:w="0" w:type="auto"/>
        <w:tblLook w:val="04A0" w:firstRow="1" w:lastRow="0" w:firstColumn="1" w:lastColumn="0" w:noHBand="0" w:noVBand="1"/>
      </w:tblPr>
      <w:tblGrid>
        <w:gridCol w:w="456"/>
        <w:gridCol w:w="3650"/>
        <w:gridCol w:w="567"/>
        <w:gridCol w:w="3957"/>
      </w:tblGrid>
      <w:tr w:rsidR="00687BED" w:rsidTr="009142BC">
        <w:tc>
          <w:tcPr>
            <w:tcW w:w="8630" w:type="dxa"/>
            <w:gridSpan w:val="4"/>
          </w:tcPr>
          <w:p w:rsidR="00687BED" w:rsidRPr="00FC49B7" w:rsidRDefault="00687BED" w:rsidP="00FC49B7">
            <w:pPr>
              <w:jc w:val="center"/>
              <w:rPr>
                <w:b/>
                <w:bCs/>
              </w:rPr>
            </w:pPr>
            <w:r w:rsidRPr="00FC49B7">
              <w:rPr>
                <w:b/>
                <w:bCs/>
                <w:sz w:val="20"/>
              </w:rPr>
              <w:t>Typical Course of Events</w:t>
            </w:r>
          </w:p>
        </w:tc>
      </w:tr>
      <w:tr w:rsidR="00687BED" w:rsidTr="00687BED">
        <w:tc>
          <w:tcPr>
            <w:tcW w:w="4106" w:type="dxa"/>
            <w:gridSpan w:val="2"/>
          </w:tcPr>
          <w:p w:rsidR="00687BED" w:rsidRPr="00FC49B7" w:rsidRDefault="00687BED" w:rsidP="00FC49B7">
            <w:pPr>
              <w:jc w:val="center"/>
              <w:rPr>
                <w:b/>
                <w:bCs/>
              </w:rPr>
            </w:pPr>
            <w:r w:rsidRPr="00FC49B7">
              <w:rPr>
                <w:b/>
                <w:bCs/>
                <w:sz w:val="20"/>
              </w:rPr>
              <w:t>Actor Action</w:t>
            </w:r>
          </w:p>
        </w:tc>
        <w:tc>
          <w:tcPr>
            <w:tcW w:w="4524" w:type="dxa"/>
            <w:gridSpan w:val="2"/>
          </w:tcPr>
          <w:p w:rsidR="00687BED" w:rsidRPr="00FC49B7" w:rsidRDefault="00687BED" w:rsidP="00FC49B7">
            <w:pPr>
              <w:jc w:val="center"/>
              <w:rPr>
                <w:b/>
                <w:bCs/>
              </w:rPr>
            </w:pPr>
            <w:r w:rsidRPr="00FC49B7">
              <w:rPr>
                <w:b/>
                <w:bCs/>
                <w:sz w:val="20"/>
              </w:rPr>
              <w:t>System Response</w:t>
            </w:r>
          </w:p>
        </w:tc>
      </w:tr>
      <w:tr w:rsidR="00FC49B7" w:rsidTr="00687BED">
        <w:tc>
          <w:tcPr>
            <w:tcW w:w="456" w:type="dxa"/>
          </w:tcPr>
          <w:p w:rsidR="00FC49B7" w:rsidRPr="00687BED" w:rsidRDefault="00687BED" w:rsidP="00E032E4">
            <w:pPr>
              <w:rPr>
                <w:rFonts w:ascii="Tahoma" w:hAnsi="Tahoma" w:cs="Tahoma"/>
                <w:sz w:val="20"/>
                <w:szCs w:val="20"/>
              </w:rPr>
            </w:pPr>
            <w:r w:rsidRPr="00687BED">
              <w:rPr>
                <w:rFonts w:ascii="Tahoma" w:hAnsi="Tahoma" w:cs="Tahoma"/>
                <w:sz w:val="20"/>
                <w:szCs w:val="20"/>
              </w:rPr>
              <w:t>1</w:t>
            </w:r>
          </w:p>
        </w:tc>
        <w:tc>
          <w:tcPr>
            <w:tcW w:w="3650" w:type="dxa"/>
          </w:tcPr>
          <w:p w:rsidR="00FC49B7" w:rsidRPr="00687BED" w:rsidRDefault="00687BED" w:rsidP="00E032E4">
            <w:pPr>
              <w:rPr>
                <w:rFonts w:ascii="Tahoma" w:hAnsi="Tahoma" w:cs="Tahoma"/>
                <w:sz w:val="20"/>
                <w:szCs w:val="20"/>
              </w:rPr>
            </w:pPr>
            <w:r w:rsidRPr="00687BED">
              <w:rPr>
                <w:rFonts w:ascii="Tahoma" w:hAnsi="Tahoma" w:cs="Tahoma"/>
                <w:sz w:val="20"/>
                <w:szCs w:val="20"/>
              </w:rPr>
              <w:t>This state begins when user clicked at login page or started adding item to cart without login</w:t>
            </w:r>
          </w:p>
        </w:tc>
        <w:tc>
          <w:tcPr>
            <w:tcW w:w="567" w:type="dxa"/>
          </w:tcPr>
          <w:p w:rsidR="00FC49B7" w:rsidRPr="00687BED" w:rsidRDefault="00FC49B7" w:rsidP="00E032E4">
            <w:pPr>
              <w:rPr>
                <w:rFonts w:ascii="Tahoma" w:hAnsi="Tahoma" w:cs="Tahoma"/>
                <w:sz w:val="20"/>
                <w:szCs w:val="20"/>
              </w:rPr>
            </w:pPr>
          </w:p>
        </w:tc>
        <w:tc>
          <w:tcPr>
            <w:tcW w:w="3957" w:type="dxa"/>
          </w:tcPr>
          <w:p w:rsidR="00FC49B7" w:rsidRPr="00687BED" w:rsidRDefault="00FC49B7" w:rsidP="00E032E4">
            <w:pPr>
              <w:rPr>
                <w:rFonts w:ascii="Tahoma" w:hAnsi="Tahoma" w:cs="Tahoma"/>
                <w:sz w:val="20"/>
                <w:szCs w:val="20"/>
              </w:rPr>
            </w:pPr>
          </w:p>
        </w:tc>
      </w:tr>
      <w:tr w:rsidR="00FC49B7" w:rsidTr="00687BED">
        <w:tc>
          <w:tcPr>
            <w:tcW w:w="456" w:type="dxa"/>
          </w:tcPr>
          <w:p w:rsidR="00FC49B7" w:rsidRPr="00687BED" w:rsidRDefault="00687BED" w:rsidP="00E032E4">
            <w:pPr>
              <w:rPr>
                <w:rFonts w:ascii="Tahoma" w:hAnsi="Tahoma" w:cs="Tahoma"/>
                <w:sz w:val="20"/>
                <w:szCs w:val="20"/>
              </w:rPr>
            </w:pPr>
            <w:r w:rsidRPr="00687BED">
              <w:rPr>
                <w:rFonts w:ascii="Tahoma" w:hAnsi="Tahoma" w:cs="Tahoma"/>
                <w:sz w:val="20"/>
                <w:szCs w:val="20"/>
              </w:rPr>
              <w:t>2</w:t>
            </w:r>
          </w:p>
        </w:tc>
        <w:tc>
          <w:tcPr>
            <w:tcW w:w="3650" w:type="dxa"/>
          </w:tcPr>
          <w:p w:rsidR="00FC49B7" w:rsidRPr="00687BED" w:rsidRDefault="00687BED" w:rsidP="00E032E4">
            <w:pPr>
              <w:rPr>
                <w:rFonts w:ascii="Tahoma" w:hAnsi="Tahoma" w:cs="Tahoma"/>
                <w:sz w:val="20"/>
                <w:szCs w:val="20"/>
              </w:rPr>
            </w:pPr>
            <w:r w:rsidRPr="00687BED">
              <w:rPr>
                <w:rFonts w:ascii="Tahoma" w:hAnsi="Tahoma" w:cs="Tahoma"/>
                <w:sz w:val="20"/>
                <w:szCs w:val="20"/>
              </w:rPr>
              <w:t>Customer provides email address and password</w:t>
            </w:r>
          </w:p>
        </w:tc>
        <w:tc>
          <w:tcPr>
            <w:tcW w:w="567" w:type="dxa"/>
          </w:tcPr>
          <w:p w:rsidR="00FC49B7" w:rsidRPr="00687BED" w:rsidRDefault="00687BED" w:rsidP="00E032E4">
            <w:pPr>
              <w:rPr>
                <w:rFonts w:ascii="Tahoma" w:hAnsi="Tahoma" w:cs="Tahoma"/>
                <w:sz w:val="20"/>
                <w:szCs w:val="20"/>
              </w:rPr>
            </w:pPr>
            <w:r>
              <w:rPr>
                <w:rFonts w:ascii="Tahoma" w:hAnsi="Tahoma" w:cs="Tahoma"/>
                <w:sz w:val="20"/>
                <w:szCs w:val="20"/>
              </w:rPr>
              <w:t>3</w:t>
            </w:r>
          </w:p>
        </w:tc>
        <w:tc>
          <w:tcPr>
            <w:tcW w:w="3957" w:type="dxa"/>
          </w:tcPr>
          <w:p w:rsidR="00FC49B7" w:rsidRPr="00687BED" w:rsidRDefault="00687BED" w:rsidP="00E032E4">
            <w:pPr>
              <w:rPr>
                <w:rFonts w:ascii="Tahoma" w:hAnsi="Tahoma" w:cs="Tahoma"/>
                <w:sz w:val="20"/>
                <w:szCs w:val="20"/>
              </w:rPr>
            </w:pPr>
            <w:r>
              <w:rPr>
                <w:rFonts w:ascii="Tahoma" w:hAnsi="Tahoma" w:cs="Tahoma"/>
                <w:sz w:val="20"/>
                <w:szCs w:val="20"/>
              </w:rPr>
              <w:t>System compares the entered data with saved data in data base</w:t>
            </w:r>
          </w:p>
        </w:tc>
      </w:tr>
      <w:tr w:rsidR="00FC49B7" w:rsidTr="00687BED">
        <w:tc>
          <w:tcPr>
            <w:tcW w:w="456" w:type="dxa"/>
          </w:tcPr>
          <w:p w:rsidR="00FC49B7" w:rsidRPr="00687BED" w:rsidRDefault="00687BED" w:rsidP="00E032E4">
            <w:pPr>
              <w:rPr>
                <w:rFonts w:ascii="Tahoma" w:hAnsi="Tahoma" w:cs="Tahoma"/>
                <w:sz w:val="20"/>
                <w:szCs w:val="20"/>
              </w:rPr>
            </w:pPr>
            <w:r>
              <w:rPr>
                <w:rFonts w:ascii="Tahoma" w:hAnsi="Tahoma" w:cs="Tahoma"/>
                <w:sz w:val="20"/>
                <w:szCs w:val="20"/>
              </w:rPr>
              <w:t>4</w:t>
            </w:r>
          </w:p>
        </w:tc>
        <w:tc>
          <w:tcPr>
            <w:tcW w:w="3650" w:type="dxa"/>
          </w:tcPr>
          <w:p w:rsidR="00FC49B7" w:rsidRPr="00687BED" w:rsidRDefault="00687BED" w:rsidP="00E032E4">
            <w:pPr>
              <w:rPr>
                <w:rFonts w:ascii="Tahoma" w:hAnsi="Tahoma" w:cs="Tahoma"/>
                <w:sz w:val="20"/>
                <w:szCs w:val="20"/>
              </w:rPr>
            </w:pPr>
            <w:r>
              <w:rPr>
                <w:rFonts w:ascii="Tahoma" w:hAnsi="Tahoma" w:cs="Tahoma"/>
                <w:sz w:val="20"/>
                <w:szCs w:val="20"/>
              </w:rPr>
              <w:t>Customer start using systems.</w:t>
            </w:r>
          </w:p>
        </w:tc>
        <w:tc>
          <w:tcPr>
            <w:tcW w:w="567" w:type="dxa"/>
          </w:tcPr>
          <w:p w:rsidR="00FC49B7" w:rsidRPr="00687BED" w:rsidRDefault="00FC49B7" w:rsidP="00E032E4">
            <w:pPr>
              <w:rPr>
                <w:rFonts w:ascii="Tahoma" w:hAnsi="Tahoma" w:cs="Tahoma"/>
                <w:sz w:val="20"/>
                <w:szCs w:val="20"/>
              </w:rPr>
            </w:pPr>
          </w:p>
        </w:tc>
        <w:tc>
          <w:tcPr>
            <w:tcW w:w="3957" w:type="dxa"/>
          </w:tcPr>
          <w:p w:rsidR="00FC49B7" w:rsidRPr="00687BED" w:rsidRDefault="00FC49B7" w:rsidP="00E032E4">
            <w:pPr>
              <w:rPr>
                <w:rFonts w:ascii="Tahoma" w:hAnsi="Tahoma" w:cs="Tahoma"/>
                <w:sz w:val="20"/>
                <w:szCs w:val="20"/>
              </w:rPr>
            </w:pPr>
          </w:p>
        </w:tc>
      </w:tr>
      <w:tr w:rsidR="00FC49B7" w:rsidTr="00687BED">
        <w:tc>
          <w:tcPr>
            <w:tcW w:w="456" w:type="dxa"/>
          </w:tcPr>
          <w:p w:rsidR="00FC49B7" w:rsidRPr="00687BED" w:rsidRDefault="00FC49B7" w:rsidP="00E032E4">
            <w:pPr>
              <w:rPr>
                <w:rFonts w:ascii="Tahoma" w:hAnsi="Tahoma" w:cs="Tahoma"/>
                <w:sz w:val="20"/>
                <w:szCs w:val="20"/>
              </w:rPr>
            </w:pPr>
          </w:p>
        </w:tc>
        <w:tc>
          <w:tcPr>
            <w:tcW w:w="3650" w:type="dxa"/>
          </w:tcPr>
          <w:p w:rsidR="00FC49B7" w:rsidRPr="00687BED" w:rsidRDefault="00FC49B7" w:rsidP="00E032E4">
            <w:pPr>
              <w:rPr>
                <w:rFonts w:ascii="Tahoma" w:hAnsi="Tahoma" w:cs="Tahoma"/>
                <w:sz w:val="20"/>
                <w:szCs w:val="20"/>
              </w:rPr>
            </w:pPr>
          </w:p>
        </w:tc>
        <w:tc>
          <w:tcPr>
            <w:tcW w:w="567" w:type="dxa"/>
          </w:tcPr>
          <w:p w:rsidR="00FC49B7" w:rsidRPr="00687BED" w:rsidRDefault="00FC49B7" w:rsidP="00E032E4">
            <w:pPr>
              <w:rPr>
                <w:rFonts w:ascii="Tahoma" w:hAnsi="Tahoma" w:cs="Tahoma"/>
                <w:sz w:val="20"/>
                <w:szCs w:val="20"/>
              </w:rPr>
            </w:pPr>
          </w:p>
        </w:tc>
        <w:tc>
          <w:tcPr>
            <w:tcW w:w="3957" w:type="dxa"/>
          </w:tcPr>
          <w:p w:rsidR="00FC49B7" w:rsidRPr="00687BED" w:rsidRDefault="00FC49B7" w:rsidP="00E032E4">
            <w:pPr>
              <w:rPr>
                <w:rFonts w:ascii="Tahoma" w:hAnsi="Tahoma" w:cs="Tahoma"/>
                <w:sz w:val="20"/>
                <w:szCs w:val="20"/>
              </w:rPr>
            </w:pPr>
          </w:p>
        </w:tc>
      </w:tr>
      <w:tr w:rsidR="00FC49B7" w:rsidTr="00687BED">
        <w:tc>
          <w:tcPr>
            <w:tcW w:w="456" w:type="dxa"/>
          </w:tcPr>
          <w:p w:rsidR="00FC49B7" w:rsidRPr="00687BED" w:rsidRDefault="00FC49B7" w:rsidP="00E032E4">
            <w:pPr>
              <w:rPr>
                <w:rFonts w:ascii="Tahoma" w:hAnsi="Tahoma" w:cs="Tahoma"/>
                <w:sz w:val="20"/>
                <w:szCs w:val="20"/>
              </w:rPr>
            </w:pPr>
          </w:p>
        </w:tc>
        <w:tc>
          <w:tcPr>
            <w:tcW w:w="3650" w:type="dxa"/>
          </w:tcPr>
          <w:p w:rsidR="00FC49B7" w:rsidRPr="00687BED" w:rsidRDefault="00FC49B7" w:rsidP="00E032E4">
            <w:pPr>
              <w:rPr>
                <w:rFonts w:ascii="Tahoma" w:hAnsi="Tahoma" w:cs="Tahoma"/>
                <w:sz w:val="20"/>
                <w:szCs w:val="20"/>
              </w:rPr>
            </w:pPr>
          </w:p>
        </w:tc>
        <w:tc>
          <w:tcPr>
            <w:tcW w:w="567" w:type="dxa"/>
          </w:tcPr>
          <w:p w:rsidR="00FC49B7" w:rsidRPr="00687BED" w:rsidRDefault="00FC49B7" w:rsidP="00E032E4">
            <w:pPr>
              <w:rPr>
                <w:rFonts w:ascii="Tahoma" w:hAnsi="Tahoma" w:cs="Tahoma"/>
                <w:sz w:val="20"/>
                <w:szCs w:val="20"/>
              </w:rPr>
            </w:pPr>
          </w:p>
        </w:tc>
        <w:tc>
          <w:tcPr>
            <w:tcW w:w="3957" w:type="dxa"/>
          </w:tcPr>
          <w:p w:rsidR="00FC49B7" w:rsidRPr="00687BED" w:rsidRDefault="00FC49B7" w:rsidP="00E032E4">
            <w:pPr>
              <w:rPr>
                <w:rFonts w:ascii="Tahoma" w:hAnsi="Tahoma" w:cs="Tahoma"/>
                <w:sz w:val="20"/>
                <w:szCs w:val="20"/>
              </w:rPr>
            </w:pPr>
          </w:p>
        </w:tc>
      </w:tr>
    </w:tbl>
    <w:p w:rsidR="008C37D5" w:rsidRDefault="008C37D5" w:rsidP="00E032E4"/>
    <w:p w:rsidR="00FC49B7" w:rsidRDefault="00FC49B7" w:rsidP="00E032E4"/>
    <w:p w:rsidR="00BD2053" w:rsidRPr="00687BED" w:rsidRDefault="00BD2053" w:rsidP="00BD2053">
      <w:r>
        <w:rPr>
          <w:rFonts w:ascii="Arial" w:hAnsi="Arial" w:cs="Arial"/>
          <w:b/>
          <w:bCs/>
          <w:noProof/>
          <w:sz w:val="28"/>
          <w:szCs w:val="28"/>
        </w:rPr>
        <w:t>Use Case ViewItems</w:t>
      </w:r>
    </w:p>
    <w:p w:rsidR="00BD2053" w:rsidRPr="00EE2A95" w:rsidRDefault="00BD2053" w:rsidP="00BD2053">
      <w:pPr>
        <w:rPr>
          <w:i/>
          <w:iCs/>
          <w:color w:val="000000" w:themeColor="text1"/>
        </w:rPr>
      </w:pPr>
      <w:r w:rsidRPr="00EE2A95">
        <w:rPr>
          <w:i/>
          <w:iCs/>
          <w:color w:val="000000" w:themeColor="text1"/>
        </w:rPr>
        <w:t xml:space="preserve">Name: </w:t>
      </w:r>
      <w:r>
        <w:rPr>
          <w:i/>
          <w:iCs/>
          <w:color w:val="000000" w:themeColor="text1"/>
        </w:rPr>
        <w:t>View Items.</w:t>
      </w:r>
    </w:p>
    <w:p w:rsidR="00BD2053" w:rsidRPr="00EE2A95" w:rsidRDefault="00BD2053" w:rsidP="00BD2053">
      <w:pPr>
        <w:rPr>
          <w:i/>
          <w:iCs/>
          <w:color w:val="000000" w:themeColor="text1"/>
        </w:rPr>
      </w:pPr>
      <w:r w:rsidRPr="00EE2A95">
        <w:rPr>
          <w:i/>
          <w:iCs/>
          <w:color w:val="000000" w:themeColor="text1"/>
        </w:rPr>
        <w:t>Actors: Customers</w:t>
      </w:r>
      <w:r>
        <w:rPr>
          <w:i/>
          <w:iCs/>
          <w:color w:val="000000" w:themeColor="text1"/>
        </w:rPr>
        <w:t>, visitors</w:t>
      </w:r>
      <w:r w:rsidR="000E7E8F">
        <w:rPr>
          <w:i/>
          <w:iCs/>
          <w:color w:val="000000" w:themeColor="text1"/>
        </w:rPr>
        <w:t>, Admin</w:t>
      </w:r>
      <w:r w:rsidRPr="00EE2A95">
        <w:rPr>
          <w:i/>
          <w:iCs/>
          <w:color w:val="000000" w:themeColor="text1"/>
        </w:rPr>
        <w:t>.</w:t>
      </w:r>
    </w:p>
    <w:p w:rsidR="00BD2053" w:rsidRPr="00EE2A95" w:rsidRDefault="00BD2053" w:rsidP="00BD2053">
      <w:pPr>
        <w:rPr>
          <w:i/>
          <w:iCs/>
          <w:color w:val="000000" w:themeColor="text1"/>
        </w:rPr>
      </w:pPr>
      <w:r w:rsidRPr="00EE2A95">
        <w:rPr>
          <w:i/>
          <w:iCs/>
          <w:color w:val="000000" w:themeColor="text1"/>
        </w:rPr>
        <w:t xml:space="preserve">Purpose: </w:t>
      </w:r>
      <w:r w:rsidR="00774CC7">
        <w:rPr>
          <w:i/>
          <w:iCs/>
          <w:color w:val="000000" w:themeColor="text1"/>
        </w:rPr>
        <w:t>Finding the</w:t>
      </w:r>
      <w:r w:rsidR="009C6216">
        <w:rPr>
          <w:i/>
          <w:iCs/>
          <w:color w:val="000000" w:themeColor="text1"/>
        </w:rPr>
        <w:t xml:space="preserve"> toys by searching and flirting the list of products.</w:t>
      </w:r>
    </w:p>
    <w:p w:rsidR="00BD2053" w:rsidRPr="00EE2A95" w:rsidRDefault="00BD2053" w:rsidP="00BD2053">
      <w:pPr>
        <w:rPr>
          <w:i/>
          <w:iCs/>
          <w:color w:val="000000" w:themeColor="text1"/>
        </w:rPr>
      </w:pPr>
      <w:r w:rsidRPr="00EE2A95">
        <w:rPr>
          <w:i/>
          <w:iCs/>
          <w:color w:val="000000" w:themeColor="text1"/>
        </w:rPr>
        <w:t xml:space="preserve">Description: A customer </w:t>
      </w:r>
      <w:r w:rsidR="009C6216">
        <w:rPr>
          <w:i/>
          <w:iCs/>
          <w:color w:val="000000" w:themeColor="text1"/>
        </w:rPr>
        <w:t>can see the list of products and can add them to the cart.</w:t>
      </w:r>
    </w:p>
    <w:p w:rsidR="00BD2053" w:rsidRPr="00EE2A95" w:rsidRDefault="00BD2053" w:rsidP="00BD2053">
      <w:pPr>
        <w:rPr>
          <w:i/>
          <w:iCs/>
          <w:color w:val="000000" w:themeColor="text1"/>
        </w:rPr>
      </w:pPr>
      <w:r w:rsidRPr="00EE2A95">
        <w:rPr>
          <w:i/>
          <w:iCs/>
          <w:color w:val="000000" w:themeColor="text1"/>
        </w:rPr>
        <w:t>Cross Reference</w:t>
      </w:r>
      <w:r w:rsidRPr="00EE2A95">
        <w:rPr>
          <w:color w:val="000000" w:themeColor="text1"/>
        </w:rPr>
        <w:t xml:space="preserve">: </w:t>
      </w:r>
      <w:r w:rsidRPr="00EE2A95">
        <w:rPr>
          <w:i/>
          <w:iCs/>
          <w:color w:val="000000" w:themeColor="text1"/>
        </w:rPr>
        <w:t xml:space="preserve">Customer must </w:t>
      </w:r>
      <w:r w:rsidR="009C6216">
        <w:rPr>
          <w:i/>
          <w:iCs/>
          <w:color w:val="000000" w:themeColor="text1"/>
        </w:rPr>
        <w:t>login first</w:t>
      </w:r>
      <w:r w:rsidRPr="00EE2A95">
        <w:rPr>
          <w:i/>
          <w:iCs/>
          <w:color w:val="000000" w:themeColor="text1"/>
        </w:rPr>
        <w:t>.</w:t>
      </w:r>
    </w:p>
    <w:p w:rsidR="00BD2053" w:rsidRDefault="00BD2053" w:rsidP="00BD2053">
      <w:r>
        <w:t>Pre-Conditions: --</w:t>
      </w:r>
    </w:p>
    <w:p w:rsidR="00BD2053" w:rsidRPr="00EE2A95" w:rsidRDefault="00BD2053" w:rsidP="00BD2053">
      <w:pPr>
        <w:rPr>
          <w:i/>
          <w:iCs/>
          <w:color w:val="000000" w:themeColor="text1"/>
        </w:rPr>
      </w:pPr>
      <w:r>
        <w:t xml:space="preserve">Successful Post-Conditions: </w:t>
      </w:r>
      <w:r w:rsidR="004A6CC5">
        <w:rPr>
          <w:i/>
          <w:iCs/>
          <w:color w:val="000000" w:themeColor="text1"/>
        </w:rPr>
        <w:t>Customer find the best one and add it to the cart</w:t>
      </w:r>
      <w:r w:rsidRPr="00EE2A95">
        <w:rPr>
          <w:i/>
          <w:iCs/>
          <w:color w:val="000000" w:themeColor="text1"/>
        </w:rPr>
        <w:t>.</w:t>
      </w:r>
    </w:p>
    <w:p w:rsidR="00BD2053" w:rsidRPr="00EE2A95" w:rsidRDefault="00BD2053" w:rsidP="00BD2053">
      <w:pPr>
        <w:rPr>
          <w:i/>
          <w:iCs/>
          <w:color w:val="FF0000"/>
        </w:rPr>
      </w:pPr>
      <w:r>
        <w:t xml:space="preserve">Failure Post-Conditions: </w:t>
      </w:r>
    </w:p>
    <w:tbl>
      <w:tblPr>
        <w:tblStyle w:val="TableGrid"/>
        <w:tblW w:w="0" w:type="auto"/>
        <w:tblLook w:val="04A0" w:firstRow="1" w:lastRow="0" w:firstColumn="1" w:lastColumn="0" w:noHBand="0" w:noVBand="1"/>
      </w:tblPr>
      <w:tblGrid>
        <w:gridCol w:w="456"/>
        <w:gridCol w:w="3650"/>
        <w:gridCol w:w="567"/>
        <w:gridCol w:w="3957"/>
      </w:tblGrid>
      <w:tr w:rsidR="00BD2053" w:rsidTr="009142BC">
        <w:tc>
          <w:tcPr>
            <w:tcW w:w="8630" w:type="dxa"/>
            <w:gridSpan w:val="4"/>
          </w:tcPr>
          <w:p w:rsidR="00BD2053" w:rsidRPr="00FC49B7" w:rsidRDefault="00BD2053" w:rsidP="009142BC">
            <w:pPr>
              <w:jc w:val="center"/>
              <w:rPr>
                <w:b/>
                <w:bCs/>
              </w:rPr>
            </w:pPr>
            <w:r w:rsidRPr="00FC49B7">
              <w:rPr>
                <w:b/>
                <w:bCs/>
                <w:sz w:val="20"/>
              </w:rPr>
              <w:t>Typical Course of Events</w:t>
            </w:r>
          </w:p>
        </w:tc>
      </w:tr>
      <w:tr w:rsidR="00BD2053" w:rsidTr="009142BC">
        <w:tc>
          <w:tcPr>
            <w:tcW w:w="4106" w:type="dxa"/>
            <w:gridSpan w:val="2"/>
          </w:tcPr>
          <w:p w:rsidR="00BD2053" w:rsidRPr="00FC49B7" w:rsidRDefault="00BD2053" w:rsidP="009142BC">
            <w:pPr>
              <w:jc w:val="center"/>
              <w:rPr>
                <w:b/>
                <w:bCs/>
              </w:rPr>
            </w:pPr>
            <w:r w:rsidRPr="00FC49B7">
              <w:rPr>
                <w:b/>
                <w:bCs/>
                <w:sz w:val="20"/>
              </w:rPr>
              <w:t>Actor Action</w:t>
            </w:r>
          </w:p>
        </w:tc>
        <w:tc>
          <w:tcPr>
            <w:tcW w:w="4524" w:type="dxa"/>
            <w:gridSpan w:val="2"/>
          </w:tcPr>
          <w:p w:rsidR="00BD2053" w:rsidRPr="00FC49B7" w:rsidRDefault="00BD2053" w:rsidP="009142BC">
            <w:pPr>
              <w:jc w:val="center"/>
              <w:rPr>
                <w:b/>
                <w:bCs/>
              </w:rPr>
            </w:pPr>
            <w:r w:rsidRPr="00FC49B7">
              <w:rPr>
                <w:b/>
                <w:bCs/>
                <w:sz w:val="20"/>
              </w:rPr>
              <w:t>System Response</w:t>
            </w:r>
          </w:p>
        </w:tc>
      </w:tr>
      <w:tr w:rsidR="00BD2053" w:rsidTr="009142BC">
        <w:tc>
          <w:tcPr>
            <w:tcW w:w="456" w:type="dxa"/>
          </w:tcPr>
          <w:p w:rsidR="00BD2053" w:rsidRPr="00687BED" w:rsidRDefault="00BD2053" w:rsidP="009142BC">
            <w:pPr>
              <w:rPr>
                <w:rFonts w:ascii="Tahoma" w:hAnsi="Tahoma" w:cs="Tahoma"/>
                <w:sz w:val="20"/>
                <w:szCs w:val="20"/>
              </w:rPr>
            </w:pPr>
            <w:r w:rsidRPr="00687BED">
              <w:rPr>
                <w:rFonts w:ascii="Tahoma" w:hAnsi="Tahoma" w:cs="Tahoma"/>
                <w:sz w:val="20"/>
                <w:szCs w:val="20"/>
              </w:rPr>
              <w:t>1</w:t>
            </w:r>
          </w:p>
        </w:tc>
        <w:tc>
          <w:tcPr>
            <w:tcW w:w="3650" w:type="dxa"/>
          </w:tcPr>
          <w:p w:rsidR="00BD2053" w:rsidRPr="00687BED" w:rsidRDefault="004A6CC5" w:rsidP="009142BC">
            <w:pPr>
              <w:rPr>
                <w:rFonts w:ascii="Tahoma" w:hAnsi="Tahoma" w:cs="Tahoma"/>
                <w:sz w:val="20"/>
                <w:szCs w:val="20"/>
              </w:rPr>
            </w:pPr>
            <w:r>
              <w:rPr>
                <w:rFonts w:ascii="Tahoma" w:hAnsi="Tahoma" w:cs="Tahoma"/>
                <w:sz w:val="20"/>
                <w:szCs w:val="20"/>
              </w:rPr>
              <w:t>This action begins by showing some products after logging in to system</w:t>
            </w:r>
          </w:p>
        </w:tc>
        <w:tc>
          <w:tcPr>
            <w:tcW w:w="567" w:type="dxa"/>
          </w:tcPr>
          <w:p w:rsidR="00BD2053" w:rsidRPr="00687BED" w:rsidRDefault="00BD2053" w:rsidP="009142BC">
            <w:pPr>
              <w:rPr>
                <w:rFonts w:ascii="Tahoma" w:hAnsi="Tahoma" w:cs="Tahoma"/>
                <w:sz w:val="20"/>
                <w:szCs w:val="20"/>
              </w:rPr>
            </w:pPr>
          </w:p>
        </w:tc>
        <w:tc>
          <w:tcPr>
            <w:tcW w:w="3957" w:type="dxa"/>
          </w:tcPr>
          <w:p w:rsidR="00BD2053" w:rsidRPr="00687BED" w:rsidRDefault="00BD2053" w:rsidP="009142BC">
            <w:pPr>
              <w:rPr>
                <w:rFonts w:ascii="Tahoma" w:hAnsi="Tahoma" w:cs="Tahoma"/>
                <w:sz w:val="20"/>
                <w:szCs w:val="20"/>
              </w:rPr>
            </w:pPr>
          </w:p>
        </w:tc>
      </w:tr>
      <w:tr w:rsidR="00BD2053" w:rsidTr="009142BC">
        <w:tc>
          <w:tcPr>
            <w:tcW w:w="456" w:type="dxa"/>
          </w:tcPr>
          <w:p w:rsidR="00BD2053" w:rsidRPr="00687BED" w:rsidRDefault="00BD2053" w:rsidP="009142BC">
            <w:pPr>
              <w:rPr>
                <w:rFonts w:ascii="Tahoma" w:hAnsi="Tahoma" w:cs="Tahoma"/>
                <w:sz w:val="20"/>
                <w:szCs w:val="20"/>
              </w:rPr>
            </w:pPr>
            <w:r w:rsidRPr="00687BED">
              <w:rPr>
                <w:rFonts w:ascii="Tahoma" w:hAnsi="Tahoma" w:cs="Tahoma"/>
                <w:sz w:val="20"/>
                <w:szCs w:val="20"/>
              </w:rPr>
              <w:lastRenderedPageBreak/>
              <w:t>2</w:t>
            </w:r>
          </w:p>
        </w:tc>
        <w:tc>
          <w:tcPr>
            <w:tcW w:w="3650" w:type="dxa"/>
          </w:tcPr>
          <w:p w:rsidR="00BD2053" w:rsidRPr="00687BED" w:rsidRDefault="004A6CC5" w:rsidP="009142BC">
            <w:pPr>
              <w:rPr>
                <w:rFonts w:ascii="Tahoma" w:hAnsi="Tahoma" w:cs="Tahoma"/>
                <w:sz w:val="20"/>
                <w:szCs w:val="20"/>
              </w:rPr>
            </w:pPr>
            <w:r>
              <w:rPr>
                <w:rFonts w:ascii="Tahoma" w:hAnsi="Tahoma" w:cs="Tahoma"/>
                <w:sz w:val="20"/>
                <w:szCs w:val="20"/>
              </w:rPr>
              <w:t>Customer select a product by searching and filtering the products</w:t>
            </w:r>
          </w:p>
        </w:tc>
        <w:tc>
          <w:tcPr>
            <w:tcW w:w="567" w:type="dxa"/>
          </w:tcPr>
          <w:p w:rsidR="00BD2053" w:rsidRPr="00687BED" w:rsidRDefault="00BD2053" w:rsidP="009142BC">
            <w:pPr>
              <w:rPr>
                <w:rFonts w:ascii="Tahoma" w:hAnsi="Tahoma" w:cs="Tahoma"/>
                <w:sz w:val="20"/>
                <w:szCs w:val="20"/>
              </w:rPr>
            </w:pPr>
            <w:r>
              <w:rPr>
                <w:rFonts w:ascii="Tahoma" w:hAnsi="Tahoma" w:cs="Tahoma"/>
                <w:sz w:val="20"/>
                <w:szCs w:val="20"/>
              </w:rPr>
              <w:t>3</w:t>
            </w:r>
          </w:p>
        </w:tc>
        <w:tc>
          <w:tcPr>
            <w:tcW w:w="3957" w:type="dxa"/>
          </w:tcPr>
          <w:p w:rsidR="00BD2053" w:rsidRPr="00687BED" w:rsidRDefault="004A6CC5" w:rsidP="009142BC">
            <w:pPr>
              <w:rPr>
                <w:rFonts w:ascii="Tahoma" w:hAnsi="Tahoma" w:cs="Tahoma"/>
                <w:sz w:val="20"/>
                <w:szCs w:val="20"/>
              </w:rPr>
            </w:pPr>
            <w:r>
              <w:rPr>
                <w:rFonts w:ascii="Tahoma" w:hAnsi="Tahoma" w:cs="Tahoma"/>
                <w:sz w:val="20"/>
                <w:szCs w:val="20"/>
              </w:rPr>
              <w:t>System represent a new products list after user specified the search criteria.</w:t>
            </w:r>
          </w:p>
        </w:tc>
      </w:tr>
      <w:tr w:rsidR="00BD2053" w:rsidTr="009142BC">
        <w:tc>
          <w:tcPr>
            <w:tcW w:w="456" w:type="dxa"/>
          </w:tcPr>
          <w:p w:rsidR="00BD2053" w:rsidRPr="00687BED" w:rsidRDefault="00BD2053" w:rsidP="009142BC">
            <w:pPr>
              <w:rPr>
                <w:rFonts w:ascii="Tahoma" w:hAnsi="Tahoma" w:cs="Tahoma"/>
                <w:sz w:val="20"/>
                <w:szCs w:val="20"/>
              </w:rPr>
            </w:pPr>
            <w:r>
              <w:rPr>
                <w:rFonts w:ascii="Tahoma" w:hAnsi="Tahoma" w:cs="Tahoma"/>
                <w:sz w:val="20"/>
                <w:szCs w:val="20"/>
              </w:rPr>
              <w:t>4</w:t>
            </w:r>
          </w:p>
        </w:tc>
        <w:tc>
          <w:tcPr>
            <w:tcW w:w="3650" w:type="dxa"/>
          </w:tcPr>
          <w:p w:rsidR="00BD2053" w:rsidRPr="00687BED" w:rsidRDefault="004A6CC5" w:rsidP="009142BC">
            <w:pPr>
              <w:rPr>
                <w:rFonts w:ascii="Tahoma" w:hAnsi="Tahoma" w:cs="Tahoma"/>
                <w:sz w:val="20"/>
                <w:szCs w:val="20"/>
              </w:rPr>
            </w:pPr>
            <w:r>
              <w:rPr>
                <w:rFonts w:ascii="Tahoma" w:hAnsi="Tahoma" w:cs="Tahoma"/>
                <w:sz w:val="20"/>
                <w:szCs w:val="20"/>
              </w:rPr>
              <w:t>Customer continue shopping.</w:t>
            </w:r>
          </w:p>
        </w:tc>
        <w:tc>
          <w:tcPr>
            <w:tcW w:w="567" w:type="dxa"/>
          </w:tcPr>
          <w:p w:rsidR="00BD2053" w:rsidRPr="00687BED" w:rsidRDefault="00BD2053" w:rsidP="009142BC">
            <w:pPr>
              <w:rPr>
                <w:rFonts w:ascii="Tahoma" w:hAnsi="Tahoma" w:cs="Tahoma"/>
                <w:sz w:val="20"/>
                <w:szCs w:val="20"/>
              </w:rPr>
            </w:pPr>
          </w:p>
        </w:tc>
        <w:tc>
          <w:tcPr>
            <w:tcW w:w="3957" w:type="dxa"/>
          </w:tcPr>
          <w:p w:rsidR="00BD2053" w:rsidRPr="00687BED" w:rsidRDefault="00BD2053" w:rsidP="009142BC">
            <w:pPr>
              <w:rPr>
                <w:rFonts w:ascii="Tahoma" w:hAnsi="Tahoma" w:cs="Tahoma"/>
                <w:sz w:val="20"/>
                <w:szCs w:val="20"/>
              </w:rPr>
            </w:pPr>
          </w:p>
        </w:tc>
      </w:tr>
      <w:tr w:rsidR="00BD2053" w:rsidTr="009142BC">
        <w:tc>
          <w:tcPr>
            <w:tcW w:w="456" w:type="dxa"/>
          </w:tcPr>
          <w:p w:rsidR="00BD2053" w:rsidRPr="00687BED" w:rsidRDefault="00BD2053" w:rsidP="009142BC">
            <w:pPr>
              <w:rPr>
                <w:rFonts w:ascii="Tahoma" w:hAnsi="Tahoma" w:cs="Tahoma"/>
                <w:sz w:val="20"/>
                <w:szCs w:val="20"/>
              </w:rPr>
            </w:pPr>
          </w:p>
        </w:tc>
        <w:tc>
          <w:tcPr>
            <w:tcW w:w="3650" w:type="dxa"/>
          </w:tcPr>
          <w:p w:rsidR="00BD2053" w:rsidRPr="00687BED" w:rsidRDefault="00BD2053" w:rsidP="009142BC">
            <w:pPr>
              <w:rPr>
                <w:rFonts w:ascii="Tahoma" w:hAnsi="Tahoma" w:cs="Tahoma"/>
                <w:sz w:val="20"/>
                <w:szCs w:val="20"/>
              </w:rPr>
            </w:pPr>
          </w:p>
        </w:tc>
        <w:tc>
          <w:tcPr>
            <w:tcW w:w="567" w:type="dxa"/>
          </w:tcPr>
          <w:p w:rsidR="00BD2053" w:rsidRPr="00687BED" w:rsidRDefault="00BD2053" w:rsidP="009142BC">
            <w:pPr>
              <w:rPr>
                <w:rFonts w:ascii="Tahoma" w:hAnsi="Tahoma" w:cs="Tahoma"/>
                <w:sz w:val="20"/>
                <w:szCs w:val="20"/>
              </w:rPr>
            </w:pPr>
          </w:p>
        </w:tc>
        <w:tc>
          <w:tcPr>
            <w:tcW w:w="3957" w:type="dxa"/>
          </w:tcPr>
          <w:p w:rsidR="00BD2053" w:rsidRPr="00687BED" w:rsidRDefault="00BD2053" w:rsidP="009142BC">
            <w:pPr>
              <w:rPr>
                <w:rFonts w:ascii="Tahoma" w:hAnsi="Tahoma" w:cs="Tahoma"/>
                <w:sz w:val="20"/>
                <w:szCs w:val="20"/>
              </w:rPr>
            </w:pPr>
          </w:p>
        </w:tc>
      </w:tr>
      <w:tr w:rsidR="00BD2053" w:rsidTr="009142BC">
        <w:tc>
          <w:tcPr>
            <w:tcW w:w="456" w:type="dxa"/>
          </w:tcPr>
          <w:p w:rsidR="00BD2053" w:rsidRPr="00687BED" w:rsidRDefault="00BD2053" w:rsidP="009142BC">
            <w:pPr>
              <w:rPr>
                <w:rFonts w:ascii="Tahoma" w:hAnsi="Tahoma" w:cs="Tahoma"/>
                <w:sz w:val="20"/>
                <w:szCs w:val="20"/>
              </w:rPr>
            </w:pPr>
          </w:p>
        </w:tc>
        <w:tc>
          <w:tcPr>
            <w:tcW w:w="3650" w:type="dxa"/>
          </w:tcPr>
          <w:p w:rsidR="00BD2053" w:rsidRPr="00687BED" w:rsidRDefault="00BD2053" w:rsidP="009142BC">
            <w:pPr>
              <w:rPr>
                <w:rFonts w:ascii="Tahoma" w:hAnsi="Tahoma" w:cs="Tahoma"/>
                <w:sz w:val="20"/>
                <w:szCs w:val="20"/>
              </w:rPr>
            </w:pPr>
          </w:p>
        </w:tc>
        <w:tc>
          <w:tcPr>
            <w:tcW w:w="567" w:type="dxa"/>
          </w:tcPr>
          <w:p w:rsidR="00BD2053" w:rsidRPr="00687BED" w:rsidRDefault="00BD2053" w:rsidP="009142BC">
            <w:pPr>
              <w:rPr>
                <w:rFonts w:ascii="Tahoma" w:hAnsi="Tahoma" w:cs="Tahoma"/>
                <w:sz w:val="20"/>
                <w:szCs w:val="20"/>
              </w:rPr>
            </w:pPr>
          </w:p>
        </w:tc>
        <w:tc>
          <w:tcPr>
            <w:tcW w:w="3957" w:type="dxa"/>
          </w:tcPr>
          <w:p w:rsidR="00BD2053" w:rsidRPr="00687BED" w:rsidRDefault="00BD2053" w:rsidP="009142BC">
            <w:pPr>
              <w:rPr>
                <w:rFonts w:ascii="Tahoma" w:hAnsi="Tahoma" w:cs="Tahoma"/>
                <w:sz w:val="20"/>
                <w:szCs w:val="20"/>
              </w:rPr>
            </w:pPr>
          </w:p>
        </w:tc>
      </w:tr>
    </w:tbl>
    <w:p w:rsidR="00BD2053" w:rsidRDefault="00BD2053" w:rsidP="00BD2053"/>
    <w:p w:rsidR="004A6CC5" w:rsidRDefault="004A6CC5">
      <w:pPr>
        <w:autoSpaceDE/>
        <w:autoSpaceDN/>
        <w:spacing w:after="0"/>
        <w:jc w:val="left"/>
      </w:pPr>
    </w:p>
    <w:p w:rsidR="004A6CC5" w:rsidRPr="00687BED" w:rsidRDefault="004A6CC5" w:rsidP="004A6CC5">
      <w:r>
        <w:rPr>
          <w:rFonts w:ascii="Arial" w:hAnsi="Arial" w:cs="Arial"/>
          <w:b/>
          <w:bCs/>
          <w:noProof/>
          <w:sz w:val="28"/>
          <w:szCs w:val="28"/>
        </w:rPr>
        <w:t>Use Case Add items to cart</w:t>
      </w:r>
    </w:p>
    <w:p w:rsidR="004A6CC5" w:rsidRPr="00EE2A95" w:rsidRDefault="004A6CC5" w:rsidP="004A6CC5">
      <w:pPr>
        <w:rPr>
          <w:i/>
          <w:iCs/>
          <w:color w:val="000000" w:themeColor="text1"/>
        </w:rPr>
      </w:pPr>
      <w:r w:rsidRPr="00EE2A95">
        <w:rPr>
          <w:i/>
          <w:iCs/>
          <w:color w:val="000000" w:themeColor="text1"/>
        </w:rPr>
        <w:t xml:space="preserve">Name: </w:t>
      </w:r>
      <w:r>
        <w:rPr>
          <w:i/>
          <w:iCs/>
          <w:color w:val="000000" w:themeColor="text1"/>
        </w:rPr>
        <w:t>Add items to cart.</w:t>
      </w:r>
    </w:p>
    <w:p w:rsidR="004A6CC5" w:rsidRPr="00EE2A95" w:rsidRDefault="004A6CC5" w:rsidP="004A6CC5">
      <w:pPr>
        <w:rPr>
          <w:i/>
          <w:iCs/>
          <w:color w:val="000000" w:themeColor="text1"/>
        </w:rPr>
      </w:pPr>
      <w:r w:rsidRPr="00EE2A95">
        <w:rPr>
          <w:i/>
          <w:iCs/>
          <w:color w:val="000000" w:themeColor="text1"/>
        </w:rPr>
        <w:t>Actors: Customers</w:t>
      </w:r>
      <w:r>
        <w:rPr>
          <w:i/>
          <w:iCs/>
          <w:color w:val="000000" w:themeColor="text1"/>
        </w:rPr>
        <w:t>, Admin</w:t>
      </w:r>
      <w:r w:rsidRPr="00EE2A95">
        <w:rPr>
          <w:i/>
          <w:iCs/>
          <w:color w:val="000000" w:themeColor="text1"/>
        </w:rPr>
        <w:t>.</w:t>
      </w:r>
    </w:p>
    <w:p w:rsidR="004A6CC5" w:rsidRPr="00EE2A95" w:rsidRDefault="004A6CC5" w:rsidP="004A6CC5">
      <w:pPr>
        <w:rPr>
          <w:i/>
          <w:iCs/>
          <w:color w:val="000000" w:themeColor="text1"/>
        </w:rPr>
      </w:pPr>
      <w:r w:rsidRPr="00EE2A95">
        <w:rPr>
          <w:i/>
          <w:iCs/>
          <w:color w:val="000000" w:themeColor="text1"/>
        </w:rPr>
        <w:t xml:space="preserve">Purpose: </w:t>
      </w:r>
      <w:r w:rsidR="001309A8">
        <w:rPr>
          <w:i/>
          <w:iCs/>
          <w:color w:val="000000" w:themeColor="text1"/>
        </w:rPr>
        <w:t xml:space="preserve">adding </w:t>
      </w:r>
      <w:r w:rsidR="001F2CA4">
        <w:rPr>
          <w:i/>
          <w:iCs/>
          <w:color w:val="000000" w:themeColor="text1"/>
        </w:rPr>
        <w:t>desired</w:t>
      </w:r>
      <w:r w:rsidR="001309A8">
        <w:rPr>
          <w:i/>
          <w:iCs/>
          <w:color w:val="000000" w:themeColor="text1"/>
        </w:rPr>
        <w:t xml:space="preserve"> item to the shopping cart</w:t>
      </w:r>
      <w:r>
        <w:rPr>
          <w:i/>
          <w:iCs/>
          <w:color w:val="000000" w:themeColor="text1"/>
        </w:rPr>
        <w:t>.</w:t>
      </w:r>
    </w:p>
    <w:p w:rsidR="004A6CC5" w:rsidRPr="00EE2A95" w:rsidRDefault="004A6CC5" w:rsidP="004A6CC5">
      <w:pPr>
        <w:rPr>
          <w:i/>
          <w:iCs/>
          <w:color w:val="000000" w:themeColor="text1"/>
        </w:rPr>
      </w:pPr>
      <w:r w:rsidRPr="00EE2A95">
        <w:rPr>
          <w:i/>
          <w:iCs/>
          <w:color w:val="000000" w:themeColor="text1"/>
        </w:rPr>
        <w:t xml:space="preserve">Description: A customer </w:t>
      </w:r>
      <w:r>
        <w:rPr>
          <w:i/>
          <w:iCs/>
          <w:color w:val="000000" w:themeColor="text1"/>
        </w:rPr>
        <w:t xml:space="preserve">can </w:t>
      </w:r>
      <w:r w:rsidR="001F2CA4">
        <w:rPr>
          <w:i/>
          <w:iCs/>
          <w:color w:val="000000" w:themeColor="text1"/>
        </w:rPr>
        <w:t>add one or more products to the cart</w:t>
      </w:r>
      <w:r>
        <w:rPr>
          <w:i/>
          <w:iCs/>
          <w:color w:val="000000" w:themeColor="text1"/>
        </w:rPr>
        <w:t>.</w:t>
      </w:r>
    </w:p>
    <w:p w:rsidR="004A6CC5" w:rsidRPr="00EE2A95" w:rsidRDefault="004A6CC5" w:rsidP="004A6CC5">
      <w:pPr>
        <w:rPr>
          <w:i/>
          <w:iCs/>
          <w:color w:val="000000" w:themeColor="text1"/>
        </w:rPr>
      </w:pPr>
      <w:r w:rsidRPr="00EE2A95">
        <w:rPr>
          <w:i/>
          <w:iCs/>
          <w:color w:val="000000" w:themeColor="text1"/>
        </w:rPr>
        <w:t>Cross Reference</w:t>
      </w:r>
      <w:r w:rsidRPr="00EE2A95">
        <w:rPr>
          <w:color w:val="000000" w:themeColor="text1"/>
        </w:rPr>
        <w:t xml:space="preserve">: </w:t>
      </w:r>
      <w:r w:rsidRPr="00EE2A95">
        <w:rPr>
          <w:i/>
          <w:iCs/>
          <w:color w:val="000000" w:themeColor="text1"/>
        </w:rPr>
        <w:t xml:space="preserve">Customer must </w:t>
      </w:r>
      <w:r>
        <w:rPr>
          <w:i/>
          <w:iCs/>
          <w:color w:val="000000" w:themeColor="text1"/>
        </w:rPr>
        <w:t>login first</w:t>
      </w:r>
      <w:r w:rsidRPr="00EE2A95">
        <w:rPr>
          <w:i/>
          <w:iCs/>
          <w:color w:val="000000" w:themeColor="text1"/>
        </w:rPr>
        <w:t>.</w:t>
      </w:r>
    </w:p>
    <w:p w:rsidR="004A6CC5" w:rsidRDefault="004A6CC5" w:rsidP="004A6CC5">
      <w:r>
        <w:t>Pre-Conditions: --</w:t>
      </w:r>
    </w:p>
    <w:p w:rsidR="004A6CC5" w:rsidRPr="00EE2A95" w:rsidRDefault="004A6CC5" w:rsidP="004A6CC5">
      <w:pPr>
        <w:rPr>
          <w:i/>
          <w:iCs/>
          <w:color w:val="000000" w:themeColor="text1"/>
        </w:rPr>
      </w:pPr>
      <w:r>
        <w:t xml:space="preserve">Successful Post-Conditions: </w:t>
      </w:r>
      <w:r>
        <w:rPr>
          <w:i/>
          <w:iCs/>
          <w:color w:val="000000" w:themeColor="text1"/>
        </w:rPr>
        <w:t xml:space="preserve">Customer </w:t>
      </w:r>
      <w:r w:rsidR="001F2CA4">
        <w:rPr>
          <w:i/>
          <w:iCs/>
          <w:color w:val="000000" w:themeColor="text1"/>
        </w:rPr>
        <w:t>is ready to checkout</w:t>
      </w:r>
      <w:r w:rsidRPr="00EE2A95">
        <w:rPr>
          <w:i/>
          <w:iCs/>
          <w:color w:val="000000" w:themeColor="text1"/>
        </w:rPr>
        <w:t>.</w:t>
      </w:r>
    </w:p>
    <w:p w:rsidR="004A6CC5" w:rsidRPr="00EE2A95" w:rsidRDefault="004A6CC5" w:rsidP="004A6CC5">
      <w:pPr>
        <w:rPr>
          <w:i/>
          <w:iCs/>
          <w:color w:val="FF0000"/>
        </w:rPr>
      </w:pPr>
      <w:r>
        <w:t xml:space="preserve">Failure Post-Conditions: </w:t>
      </w:r>
    </w:p>
    <w:tbl>
      <w:tblPr>
        <w:tblStyle w:val="TableGrid"/>
        <w:tblW w:w="0" w:type="auto"/>
        <w:tblLook w:val="04A0" w:firstRow="1" w:lastRow="0" w:firstColumn="1" w:lastColumn="0" w:noHBand="0" w:noVBand="1"/>
      </w:tblPr>
      <w:tblGrid>
        <w:gridCol w:w="456"/>
        <w:gridCol w:w="3650"/>
        <w:gridCol w:w="567"/>
        <w:gridCol w:w="3957"/>
      </w:tblGrid>
      <w:tr w:rsidR="004A6CC5" w:rsidTr="009142BC">
        <w:tc>
          <w:tcPr>
            <w:tcW w:w="8630" w:type="dxa"/>
            <w:gridSpan w:val="4"/>
          </w:tcPr>
          <w:p w:rsidR="004A6CC5" w:rsidRPr="00FC49B7" w:rsidRDefault="004A6CC5" w:rsidP="009142BC">
            <w:pPr>
              <w:jc w:val="center"/>
              <w:rPr>
                <w:b/>
                <w:bCs/>
              </w:rPr>
            </w:pPr>
            <w:r w:rsidRPr="00FC49B7">
              <w:rPr>
                <w:b/>
                <w:bCs/>
                <w:sz w:val="20"/>
              </w:rPr>
              <w:t>Typical Course of Events</w:t>
            </w:r>
          </w:p>
        </w:tc>
      </w:tr>
      <w:tr w:rsidR="004A6CC5" w:rsidTr="009142BC">
        <w:tc>
          <w:tcPr>
            <w:tcW w:w="4106" w:type="dxa"/>
            <w:gridSpan w:val="2"/>
          </w:tcPr>
          <w:p w:rsidR="004A6CC5" w:rsidRPr="00FC49B7" w:rsidRDefault="004A6CC5" w:rsidP="009142BC">
            <w:pPr>
              <w:jc w:val="center"/>
              <w:rPr>
                <w:b/>
                <w:bCs/>
              </w:rPr>
            </w:pPr>
            <w:r w:rsidRPr="00FC49B7">
              <w:rPr>
                <w:b/>
                <w:bCs/>
                <w:sz w:val="20"/>
              </w:rPr>
              <w:t>Actor Action</w:t>
            </w:r>
          </w:p>
        </w:tc>
        <w:tc>
          <w:tcPr>
            <w:tcW w:w="4524" w:type="dxa"/>
            <w:gridSpan w:val="2"/>
          </w:tcPr>
          <w:p w:rsidR="004A6CC5" w:rsidRPr="00FC49B7" w:rsidRDefault="004A6CC5" w:rsidP="009142BC">
            <w:pPr>
              <w:jc w:val="center"/>
              <w:rPr>
                <w:b/>
                <w:bCs/>
              </w:rPr>
            </w:pPr>
            <w:r w:rsidRPr="00FC49B7">
              <w:rPr>
                <w:b/>
                <w:bCs/>
                <w:sz w:val="20"/>
              </w:rPr>
              <w:t>System Response</w:t>
            </w:r>
          </w:p>
        </w:tc>
      </w:tr>
      <w:tr w:rsidR="004A6CC5" w:rsidTr="009142BC">
        <w:tc>
          <w:tcPr>
            <w:tcW w:w="456" w:type="dxa"/>
          </w:tcPr>
          <w:p w:rsidR="004A6CC5" w:rsidRPr="00687BED" w:rsidRDefault="004A6CC5" w:rsidP="009142BC">
            <w:pPr>
              <w:rPr>
                <w:rFonts w:ascii="Tahoma" w:hAnsi="Tahoma" w:cs="Tahoma"/>
                <w:sz w:val="20"/>
                <w:szCs w:val="20"/>
              </w:rPr>
            </w:pPr>
            <w:r w:rsidRPr="00687BED">
              <w:rPr>
                <w:rFonts w:ascii="Tahoma" w:hAnsi="Tahoma" w:cs="Tahoma"/>
                <w:sz w:val="20"/>
                <w:szCs w:val="20"/>
              </w:rPr>
              <w:t>1</w:t>
            </w:r>
          </w:p>
        </w:tc>
        <w:tc>
          <w:tcPr>
            <w:tcW w:w="3650" w:type="dxa"/>
          </w:tcPr>
          <w:p w:rsidR="004A6CC5" w:rsidRPr="00687BED" w:rsidRDefault="004A6CC5" w:rsidP="009142BC">
            <w:pPr>
              <w:rPr>
                <w:rFonts w:ascii="Tahoma" w:hAnsi="Tahoma" w:cs="Tahoma"/>
                <w:sz w:val="20"/>
                <w:szCs w:val="20"/>
              </w:rPr>
            </w:pPr>
            <w:r>
              <w:rPr>
                <w:rFonts w:ascii="Tahoma" w:hAnsi="Tahoma" w:cs="Tahoma"/>
                <w:sz w:val="20"/>
                <w:szCs w:val="20"/>
              </w:rPr>
              <w:t xml:space="preserve">This action begins </w:t>
            </w:r>
            <w:r w:rsidR="001F2CA4">
              <w:rPr>
                <w:rFonts w:ascii="Tahoma" w:hAnsi="Tahoma" w:cs="Tahoma"/>
                <w:sz w:val="20"/>
                <w:szCs w:val="20"/>
              </w:rPr>
              <w:t>when user press adds to cart</w:t>
            </w:r>
          </w:p>
        </w:tc>
        <w:tc>
          <w:tcPr>
            <w:tcW w:w="567" w:type="dxa"/>
          </w:tcPr>
          <w:p w:rsidR="004A6CC5" w:rsidRPr="00687BED" w:rsidRDefault="001F2CA4" w:rsidP="009142BC">
            <w:pPr>
              <w:rPr>
                <w:rFonts w:ascii="Tahoma" w:hAnsi="Tahoma" w:cs="Tahoma"/>
                <w:sz w:val="20"/>
                <w:szCs w:val="20"/>
              </w:rPr>
            </w:pPr>
            <w:r>
              <w:rPr>
                <w:rFonts w:ascii="Tahoma" w:hAnsi="Tahoma" w:cs="Tahoma"/>
                <w:sz w:val="20"/>
                <w:szCs w:val="20"/>
              </w:rPr>
              <w:t>2</w:t>
            </w:r>
          </w:p>
        </w:tc>
        <w:tc>
          <w:tcPr>
            <w:tcW w:w="3957" w:type="dxa"/>
          </w:tcPr>
          <w:p w:rsidR="004A6CC5" w:rsidRPr="00687BED" w:rsidRDefault="001F2CA4" w:rsidP="009142BC">
            <w:pPr>
              <w:rPr>
                <w:rFonts w:ascii="Tahoma" w:hAnsi="Tahoma" w:cs="Tahoma"/>
                <w:sz w:val="20"/>
                <w:szCs w:val="20"/>
              </w:rPr>
            </w:pPr>
            <w:r>
              <w:rPr>
                <w:rFonts w:ascii="Tahoma" w:hAnsi="Tahoma" w:cs="Tahoma"/>
                <w:sz w:val="20"/>
                <w:szCs w:val="20"/>
              </w:rPr>
              <w:t>System shows the item description and a place to write the number of product</w:t>
            </w:r>
          </w:p>
        </w:tc>
      </w:tr>
      <w:tr w:rsidR="004A6CC5" w:rsidTr="009142BC">
        <w:tc>
          <w:tcPr>
            <w:tcW w:w="456" w:type="dxa"/>
          </w:tcPr>
          <w:p w:rsidR="004A6CC5" w:rsidRPr="00687BED" w:rsidRDefault="001F2CA4" w:rsidP="009142BC">
            <w:pPr>
              <w:rPr>
                <w:rFonts w:ascii="Tahoma" w:hAnsi="Tahoma" w:cs="Tahoma"/>
                <w:sz w:val="20"/>
                <w:szCs w:val="20"/>
              </w:rPr>
            </w:pPr>
            <w:r>
              <w:rPr>
                <w:rFonts w:ascii="Tahoma" w:hAnsi="Tahoma" w:cs="Tahoma"/>
                <w:sz w:val="20"/>
                <w:szCs w:val="20"/>
              </w:rPr>
              <w:t>3</w:t>
            </w:r>
          </w:p>
        </w:tc>
        <w:tc>
          <w:tcPr>
            <w:tcW w:w="3650" w:type="dxa"/>
          </w:tcPr>
          <w:p w:rsidR="004A6CC5" w:rsidRPr="00687BED" w:rsidRDefault="001F2CA4" w:rsidP="009142BC">
            <w:pPr>
              <w:rPr>
                <w:rFonts w:ascii="Tahoma" w:hAnsi="Tahoma" w:cs="Tahoma"/>
                <w:sz w:val="20"/>
                <w:szCs w:val="20"/>
              </w:rPr>
            </w:pPr>
            <w:r>
              <w:rPr>
                <w:rFonts w:ascii="Tahoma" w:hAnsi="Tahoma" w:cs="Tahoma"/>
                <w:sz w:val="20"/>
                <w:szCs w:val="20"/>
              </w:rPr>
              <w:t>Customer define the quantity</w:t>
            </w:r>
          </w:p>
        </w:tc>
        <w:tc>
          <w:tcPr>
            <w:tcW w:w="567" w:type="dxa"/>
          </w:tcPr>
          <w:p w:rsidR="004A6CC5" w:rsidRPr="00687BED" w:rsidRDefault="001F2CA4" w:rsidP="009142BC">
            <w:pPr>
              <w:rPr>
                <w:rFonts w:ascii="Tahoma" w:hAnsi="Tahoma" w:cs="Tahoma"/>
                <w:sz w:val="20"/>
                <w:szCs w:val="20"/>
              </w:rPr>
            </w:pPr>
            <w:r>
              <w:rPr>
                <w:rFonts w:ascii="Tahoma" w:hAnsi="Tahoma" w:cs="Tahoma"/>
                <w:sz w:val="20"/>
                <w:szCs w:val="20"/>
              </w:rPr>
              <w:t>4</w:t>
            </w:r>
          </w:p>
        </w:tc>
        <w:tc>
          <w:tcPr>
            <w:tcW w:w="3957" w:type="dxa"/>
          </w:tcPr>
          <w:p w:rsidR="004A6CC5" w:rsidRPr="00687BED" w:rsidRDefault="001F2CA4" w:rsidP="009142BC">
            <w:pPr>
              <w:rPr>
                <w:rFonts w:ascii="Tahoma" w:hAnsi="Tahoma" w:cs="Tahoma"/>
                <w:sz w:val="20"/>
                <w:szCs w:val="20"/>
              </w:rPr>
            </w:pPr>
            <w:r>
              <w:rPr>
                <w:rFonts w:ascii="Tahoma" w:hAnsi="Tahoma" w:cs="Tahoma"/>
                <w:sz w:val="20"/>
                <w:szCs w:val="20"/>
              </w:rPr>
              <w:t>System check the entered quantity by the stock inventory.</w:t>
            </w:r>
          </w:p>
        </w:tc>
      </w:tr>
      <w:tr w:rsidR="004A6CC5" w:rsidTr="009142BC">
        <w:tc>
          <w:tcPr>
            <w:tcW w:w="456" w:type="dxa"/>
          </w:tcPr>
          <w:p w:rsidR="004A6CC5" w:rsidRPr="00687BED" w:rsidRDefault="001F2CA4" w:rsidP="009142BC">
            <w:pPr>
              <w:rPr>
                <w:rFonts w:ascii="Tahoma" w:hAnsi="Tahoma" w:cs="Tahoma"/>
                <w:sz w:val="20"/>
                <w:szCs w:val="20"/>
              </w:rPr>
            </w:pPr>
            <w:r>
              <w:rPr>
                <w:rFonts w:ascii="Tahoma" w:hAnsi="Tahoma" w:cs="Tahoma"/>
                <w:sz w:val="20"/>
                <w:szCs w:val="20"/>
              </w:rPr>
              <w:t>5</w:t>
            </w:r>
          </w:p>
        </w:tc>
        <w:tc>
          <w:tcPr>
            <w:tcW w:w="3650" w:type="dxa"/>
          </w:tcPr>
          <w:p w:rsidR="004A6CC5" w:rsidRPr="00687BED" w:rsidRDefault="004A6CC5" w:rsidP="009142BC">
            <w:pPr>
              <w:rPr>
                <w:rFonts w:ascii="Tahoma" w:hAnsi="Tahoma" w:cs="Tahoma"/>
                <w:sz w:val="20"/>
                <w:szCs w:val="20"/>
              </w:rPr>
            </w:pPr>
            <w:r>
              <w:rPr>
                <w:rFonts w:ascii="Tahoma" w:hAnsi="Tahoma" w:cs="Tahoma"/>
                <w:sz w:val="20"/>
                <w:szCs w:val="20"/>
              </w:rPr>
              <w:t xml:space="preserve">Customer </w:t>
            </w:r>
            <w:r w:rsidR="00673E80">
              <w:rPr>
                <w:rFonts w:ascii="Tahoma" w:hAnsi="Tahoma" w:cs="Tahoma"/>
                <w:sz w:val="20"/>
                <w:szCs w:val="20"/>
              </w:rPr>
              <w:t xml:space="preserve">is ready for </w:t>
            </w:r>
            <w:r w:rsidR="006A394F">
              <w:rPr>
                <w:rFonts w:ascii="Tahoma" w:hAnsi="Tahoma" w:cs="Tahoma"/>
                <w:sz w:val="20"/>
                <w:szCs w:val="20"/>
              </w:rPr>
              <w:t>instant pay</w:t>
            </w:r>
            <w:r>
              <w:rPr>
                <w:rFonts w:ascii="Tahoma" w:hAnsi="Tahoma" w:cs="Tahoma"/>
                <w:sz w:val="20"/>
                <w:szCs w:val="20"/>
              </w:rPr>
              <w:t>.</w:t>
            </w:r>
          </w:p>
        </w:tc>
        <w:tc>
          <w:tcPr>
            <w:tcW w:w="567" w:type="dxa"/>
          </w:tcPr>
          <w:p w:rsidR="004A6CC5" w:rsidRPr="00687BED" w:rsidRDefault="004A6CC5" w:rsidP="009142BC">
            <w:pPr>
              <w:rPr>
                <w:rFonts w:ascii="Tahoma" w:hAnsi="Tahoma" w:cs="Tahoma"/>
                <w:sz w:val="20"/>
                <w:szCs w:val="20"/>
              </w:rPr>
            </w:pPr>
          </w:p>
        </w:tc>
        <w:tc>
          <w:tcPr>
            <w:tcW w:w="3957" w:type="dxa"/>
          </w:tcPr>
          <w:p w:rsidR="004A6CC5" w:rsidRPr="00687BED" w:rsidRDefault="004A6CC5" w:rsidP="009142BC">
            <w:pPr>
              <w:rPr>
                <w:rFonts w:ascii="Tahoma" w:hAnsi="Tahoma" w:cs="Tahoma"/>
                <w:sz w:val="20"/>
                <w:szCs w:val="20"/>
              </w:rPr>
            </w:pPr>
          </w:p>
        </w:tc>
      </w:tr>
      <w:tr w:rsidR="004A6CC5" w:rsidTr="009142BC">
        <w:tc>
          <w:tcPr>
            <w:tcW w:w="456" w:type="dxa"/>
          </w:tcPr>
          <w:p w:rsidR="004A6CC5" w:rsidRPr="00687BED" w:rsidRDefault="004A6CC5" w:rsidP="009142BC">
            <w:pPr>
              <w:rPr>
                <w:rFonts w:ascii="Tahoma" w:hAnsi="Tahoma" w:cs="Tahoma"/>
                <w:sz w:val="20"/>
                <w:szCs w:val="20"/>
              </w:rPr>
            </w:pPr>
          </w:p>
        </w:tc>
        <w:tc>
          <w:tcPr>
            <w:tcW w:w="3650" w:type="dxa"/>
          </w:tcPr>
          <w:p w:rsidR="004A6CC5" w:rsidRPr="00687BED" w:rsidRDefault="004A6CC5" w:rsidP="009142BC">
            <w:pPr>
              <w:rPr>
                <w:rFonts w:ascii="Tahoma" w:hAnsi="Tahoma" w:cs="Tahoma"/>
                <w:sz w:val="20"/>
                <w:szCs w:val="20"/>
              </w:rPr>
            </w:pPr>
          </w:p>
        </w:tc>
        <w:tc>
          <w:tcPr>
            <w:tcW w:w="567" w:type="dxa"/>
          </w:tcPr>
          <w:p w:rsidR="004A6CC5" w:rsidRPr="00687BED" w:rsidRDefault="004A6CC5" w:rsidP="009142BC">
            <w:pPr>
              <w:rPr>
                <w:rFonts w:ascii="Tahoma" w:hAnsi="Tahoma" w:cs="Tahoma"/>
                <w:sz w:val="20"/>
                <w:szCs w:val="20"/>
              </w:rPr>
            </w:pPr>
          </w:p>
        </w:tc>
        <w:tc>
          <w:tcPr>
            <w:tcW w:w="3957" w:type="dxa"/>
          </w:tcPr>
          <w:p w:rsidR="004A6CC5" w:rsidRPr="00687BED" w:rsidRDefault="004A6CC5" w:rsidP="009142BC">
            <w:pPr>
              <w:rPr>
                <w:rFonts w:ascii="Tahoma" w:hAnsi="Tahoma" w:cs="Tahoma"/>
                <w:sz w:val="20"/>
                <w:szCs w:val="20"/>
              </w:rPr>
            </w:pPr>
          </w:p>
        </w:tc>
      </w:tr>
      <w:tr w:rsidR="004A6CC5" w:rsidTr="009142BC">
        <w:tc>
          <w:tcPr>
            <w:tcW w:w="456" w:type="dxa"/>
          </w:tcPr>
          <w:p w:rsidR="004A6CC5" w:rsidRPr="00687BED" w:rsidRDefault="004A6CC5" w:rsidP="009142BC">
            <w:pPr>
              <w:rPr>
                <w:rFonts w:ascii="Tahoma" w:hAnsi="Tahoma" w:cs="Tahoma"/>
                <w:sz w:val="20"/>
                <w:szCs w:val="20"/>
              </w:rPr>
            </w:pPr>
          </w:p>
        </w:tc>
        <w:tc>
          <w:tcPr>
            <w:tcW w:w="3650" w:type="dxa"/>
          </w:tcPr>
          <w:p w:rsidR="004A6CC5" w:rsidRPr="00687BED" w:rsidRDefault="004A6CC5" w:rsidP="009142BC">
            <w:pPr>
              <w:rPr>
                <w:rFonts w:ascii="Tahoma" w:hAnsi="Tahoma" w:cs="Tahoma"/>
                <w:sz w:val="20"/>
                <w:szCs w:val="20"/>
              </w:rPr>
            </w:pPr>
          </w:p>
        </w:tc>
        <w:tc>
          <w:tcPr>
            <w:tcW w:w="567" w:type="dxa"/>
          </w:tcPr>
          <w:p w:rsidR="004A6CC5" w:rsidRPr="00687BED" w:rsidRDefault="004A6CC5" w:rsidP="009142BC">
            <w:pPr>
              <w:rPr>
                <w:rFonts w:ascii="Tahoma" w:hAnsi="Tahoma" w:cs="Tahoma"/>
                <w:sz w:val="20"/>
                <w:szCs w:val="20"/>
              </w:rPr>
            </w:pPr>
          </w:p>
        </w:tc>
        <w:tc>
          <w:tcPr>
            <w:tcW w:w="3957" w:type="dxa"/>
          </w:tcPr>
          <w:p w:rsidR="004A6CC5" w:rsidRPr="00687BED" w:rsidRDefault="004A6CC5" w:rsidP="009142BC">
            <w:pPr>
              <w:rPr>
                <w:rFonts w:ascii="Tahoma" w:hAnsi="Tahoma" w:cs="Tahoma"/>
                <w:sz w:val="20"/>
                <w:szCs w:val="20"/>
              </w:rPr>
            </w:pPr>
          </w:p>
        </w:tc>
      </w:tr>
    </w:tbl>
    <w:p w:rsidR="006A394F" w:rsidRDefault="006A394F">
      <w:pPr>
        <w:autoSpaceDE/>
        <w:autoSpaceDN/>
        <w:spacing w:after="0"/>
        <w:jc w:val="left"/>
      </w:pPr>
    </w:p>
    <w:p w:rsidR="006A394F" w:rsidRDefault="006A394F">
      <w:pPr>
        <w:autoSpaceDE/>
        <w:autoSpaceDN/>
        <w:spacing w:after="0"/>
        <w:jc w:val="left"/>
      </w:pPr>
    </w:p>
    <w:p w:rsidR="006A394F" w:rsidRPr="00687BED" w:rsidRDefault="006A394F" w:rsidP="006A394F">
      <w:r>
        <w:rPr>
          <w:rFonts w:ascii="Arial" w:hAnsi="Arial" w:cs="Arial"/>
          <w:b/>
          <w:bCs/>
          <w:noProof/>
          <w:sz w:val="28"/>
          <w:szCs w:val="28"/>
        </w:rPr>
        <w:t>Use Case Instant pay</w:t>
      </w:r>
    </w:p>
    <w:p w:rsidR="006A394F" w:rsidRPr="00EE2A95" w:rsidRDefault="006A394F" w:rsidP="006A394F">
      <w:pPr>
        <w:rPr>
          <w:i/>
          <w:iCs/>
          <w:color w:val="000000" w:themeColor="text1"/>
        </w:rPr>
      </w:pPr>
      <w:r w:rsidRPr="00EE2A95">
        <w:rPr>
          <w:i/>
          <w:iCs/>
          <w:color w:val="000000" w:themeColor="text1"/>
        </w:rPr>
        <w:t xml:space="preserve">Name: </w:t>
      </w:r>
      <w:r>
        <w:rPr>
          <w:i/>
          <w:iCs/>
          <w:color w:val="000000" w:themeColor="text1"/>
        </w:rPr>
        <w:t>Instant Pay.</w:t>
      </w:r>
    </w:p>
    <w:p w:rsidR="006A394F" w:rsidRPr="00EE2A95" w:rsidRDefault="006A394F" w:rsidP="006A394F">
      <w:pPr>
        <w:rPr>
          <w:i/>
          <w:iCs/>
          <w:color w:val="000000" w:themeColor="text1"/>
        </w:rPr>
      </w:pPr>
      <w:r w:rsidRPr="00EE2A95">
        <w:rPr>
          <w:i/>
          <w:iCs/>
          <w:color w:val="000000" w:themeColor="text1"/>
        </w:rPr>
        <w:t>Actors: Customers.</w:t>
      </w:r>
    </w:p>
    <w:p w:rsidR="006A394F" w:rsidRPr="00EE2A95" w:rsidRDefault="006A394F" w:rsidP="006A394F">
      <w:pPr>
        <w:rPr>
          <w:i/>
          <w:iCs/>
          <w:color w:val="000000" w:themeColor="text1"/>
        </w:rPr>
      </w:pPr>
      <w:r w:rsidRPr="00EE2A95">
        <w:rPr>
          <w:i/>
          <w:iCs/>
          <w:color w:val="000000" w:themeColor="text1"/>
        </w:rPr>
        <w:t xml:space="preserve">Purpose: </w:t>
      </w:r>
      <w:r>
        <w:rPr>
          <w:i/>
          <w:iCs/>
          <w:color w:val="000000" w:themeColor="text1"/>
        </w:rPr>
        <w:t>paying for the selected items.</w:t>
      </w:r>
    </w:p>
    <w:p w:rsidR="006A394F" w:rsidRPr="00EE2A95" w:rsidRDefault="006A394F" w:rsidP="006A394F">
      <w:pPr>
        <w:rPr>
          <w:i/>
          <w:iCs/>
          <w:color w:val="000000" w:themeColor="text1"/>
        </w:rPr>
      </w:pPr>
      <w:r w:rsidRPr="00EE2A95">
        <w:rPr>
          <w:i/>
          <w:iCs/>
          <w:color w:val="000000" w:themeColor="text1"/>
        </w:rPr>
        <w:t xml:space="preserve">Description: A customer </w:t>
      </w:r>
      <w:r>
        <w:rPr>
          <w:i/>
          <w:iCs/>
          <w:color w:val="000000" w:themeColor="text1"/>
        </w:rPr>
        <w:t>can select payment method (PayPal, credit card) then he can confirm the payment.</w:t>
      </w:r>
    </w:p>
    <w:p w:rsidR="006A394F" w:rsidRPr="00EE2A95" w:rsidRDefault="006A394F" w:rsidP="006A394F">
      <w:pPr>
        <w:rPr>
          <w:i/>
          <w:iCs/>
          <w:color w:val="000000" w:themeColor="text1"/>
        </w:rPr>
      </w:pPr>
      <w:r w:rsidRPr="00EE2A95">
        <w:rPr>
          <w:i/>
          <w:iCs/>
          <w:color w:val="000000" w:themeColor="text1"/>
        </w:rPr>
        <w:t>Cross Reference</w:t>
      </w:r>
      <w:r w:rsidRPr="00EE2A95">
        <w:rPr>
          <w:color w:val="000000" w:themeColor="text1"/>
        </w:rPr>
        <w:t xml:space="preserve">: </w:t>
      </w:r>
      <w:r w:rsidRPr="00EE2A95">
        <w:rPr>
          <w:i/>
          <w:iCs/>
          <w:color w:val="000000" w:themeColor="text1"/>
        </w:rPr>
        <w:t xml:space="preserve">Customer must </w:t>
      </w:r>
      <w:r>
        <w:rPr>
          <w:i/>
          <w:iCs/>
          <w:color w:val="000000" w:themeColor="text1"/>
        </w:rPr>
        <w:t>add item to the shopping cart first</w:t>
      </w:r>
      <w:r w:rsidRPr="00EE2A95">
        <w:rPr>
          <w:i/>
          <w:iCs/>
          <w:color w:val="000000" w:themeColor="text1"/>
        </w:rPr>
        <w:t>.</w:t>
      </w:r>
    </w:p>
    <w:p w:rsidR="006A394F" w:rsidRDefault="006A394F" w:rsidP="006A394F">
      <w:r>
        <w:t>Pre-Conditions: --</w:t>
      </w:r>
    </w:p>
    <w:p w:rsidR="006A394F" w:rsidRPr="00EE2A95" w:rsidRDefault="006A394F" w:rsidP="006A394F">
      <w:pPr>
        <w:rPr>
          <w:i/>
          <w:iCs/>
          <w:color w:val="000000" w:themeColor="text1"/>
        </w:rPr>
      </w:pPr>
      <w:r>
        <w:t xml:space="preserve">Successful Post-Conditions: </w:t>
      </w:r>
      <w:r>
        <w:rPr>
          <w:i/>
          <w:iCs/>
          <w:color w:val="000000" w:themeColor="text1"/>
        </w:rPr>
        <w:t xml:space="preserve">Customer </w:t>
      </w:r>
      <w:proofErr w:type="gramStart"/>
      <w:r>
        <w:rPr>
          <w:i/>
          <w:iCs/>
          <w:color w:val="000000" w:themeColor="text1"/>
        </w:rPr>
        <w:t>is able to</w:t>
      </w:r>
      <w:proofErr w:type="gramEnd"/>
      <w:r>
        <w:rPr>
          <w:i/>
          <w:iCs/>
          <w:color w:val="000000" w:themeColor="text1"/>
        </w:rPr>
        <w:t xml:space="preserve"> take the order</w:t>
      </w:r>
      <w:r w:rsidRPr="00EE2A95">
        <w:rPr>
          <w:i/>
          <w:iCs/>
          <w:color w:val="000000" w:themeColor="text1"/>
        </w:rPr>
        <w:t>.</w:t>
      </w:r>
    </w:p>
    <w:p w:rsidR="006A394F" w:rsidRPr="00EE2A95" w:rsidRDefault="006A394F" w:rsidP="006A394F">
      <w:pPr>
        <w:rPr>
          <w:i/>
          <w:iCs/>
          <w:color w:val="FF0000"/>
        </w:rPr>
      </w:pPr>
      <w:r>
        <w:t xml:space="preserve">Failure Post-Conditions: </w:t>
      </w:r>
      <w:r w:rsidRPr="006A394F">
        <w:rPr>
          <w:i/>
          <w:iCs/>
          <w:color w:val="FF0000"/>
        </w:rPr>
        <w:t>Customer is not able to pay for some reason.</w:t>
      </w:r>
    </w:p>
    <w:tbl>
      <w:tblPr>
        <w:tblStyle w:val="TableGrid"/>
        <w:tblW w:w="0" w:type="auto"/>
        <w:tblLook w:val="04A0" w:firstRow="1" w:lastRow="0" w:firstColumn="1" w:lastColumn="0" w:noHBand="0" w:noVBand="1"/>
      </w:tblPr>
      <w:tblGrid>
        <w:gridCol w:w="456"/>
        <w:gridCol w:w="3650"/>
        <w:gridCol w:w="567"/>
        <w:gridCol w:w="3957"/>
      </w:tblGrid>
      <w:tr w:rsidR="006A394F" w:rsidTr="009142BC">
        <w:tc>
          <w:tcPr>
            <w:tcW w:w="8630" w:type="dxa"/>
            <w:gridSpan w:val="4"/>
          </w:tcPr>
          <w:p w:rsidR="006A394F" w:rsidRPr="00FC49B7" w:rsidRDefault="006A394F" w:rsidP="009142BC">
            <w:pPr>
              <w:jc w:val="center"/>
              <w:rPr>
                <w:b/>
                <w:bCs/>
              </w:rPr>
            </w:pPr>
            <w:r w:rsidRPr="00FC49B7">
              <w:rPr>
                <w:b/>
                <w:bCs/>
                <w:sz w:val="20"/>
              </w:rPr>
              <w:lastRenderedPageBreak/>
              <w:t>Typical Course of Events</w:t>
            </w:r>
          </w:p>
        </w:tc>
      </w:tr>
      <w:tr w:rsidR="006A394F" w:rsidTr="009142BC">
        <w:tc>
          <w:tcPr>
            <w:tcW w:w="4106" w:type="dxa"/>
            <w:gridSpan w:val="2"/>
          </w:tcPr>
          <w:p w:rsidR="006A394F" w:rsidRPr="00FC49B7" w:rsidRDefault="006A394F" w:rsidP="009142BC">
            <w:pPr>
              <w:jc w:val="center"/>
              <w:rPr>
                <w:b/>
                <w:bCs/>
              </w:rPr>
            </w:pPr>
            <w:r w:rsidRPr="00FC49B7">
              <w:rPr>
                <w:b/>
                <w:bCs/>
                <w:sz w:val="20"/>
              </w:rPr>
              <w:t>Actor Action</w:t>
            </w:r>
          </w:p>
        </w:tc>
        <w:tc>
          <w:tcPr>
            <w:tcW w:w="4524" w:type="dxa"/>
            <w:gridSpan w:val="2"/>
          </w:tcPr>
          <w:p w:rsidR="006A394F" w:rsidRPr="00FC49B7" w:rsidRDefault="006A394F" w:rsidP="009142BC">
            <w:pPr>
              <w:jc w:val="center"/>
              <w:rPr>
                <w:b/>
                <w:bCs/>
              </w:rPr>
            </w:pPr>
            <w:r w:rsidRPr="00FC49B7">
              <w:rPr>
                <w:b/>
                <w:bCs/>
                <w:sz w:val="20"/>
              </w:rPr>
              <w:t>System Response</w:t>
            </w:r>
          </w:p>
        </w:tc>
      </w:tr>
      <w:tr w:rsidR="006A394F" w:rsidTr="009142BC">
        <w:tc>
          <w:tcPr>
            <w:tcW w:w="456" w:type="dxa"/>
          </w:tcPr>
          <w:p w:rsidR="006A394F" w:rsidRPr="00687BED" w:rsidRDefault="006A394F" w:rsidP="009142BC">
            <w:pPr>
              <w:rPr>
                <w:rFonts w:ascii="Tahoma" w:hAnsi="Tahoma" w:cs="Tahoma"/>
                <w:sz w:val="20"/>
                <w:szCs w:val="20"/>
              </w:rPr>
            </w:pPr>
            <w:r w:rsidRPr="00687BED">
              <w:rPr>
                <w:rFonts w:ascii="Tahoma" w:hAnsi="Tahoma" w:cs="Tahoma"/>
                <w:sz w:val="20"/>
                <w:szCs w:val="20"/>
              </w:rPr>
              <w:t>1</w:t>
            </w:r>
          </w:p>
        </w:tc>
        <w:tc>
          <w:tcPr>
            <w:tcW w:w="3650" w:type="dxa"/>
          </w:tcPr>
          <w:p w:rsidR="006A394F" w:rsidRPr="00687BED" w:rsidRDefault="006A394F" w:rsidP="009142BC">
            <w:pPr>
              <w:rPr>
                <w:rFonts w:ascii="Tahoma" w:hAnsi="Tahoma" w:cs="Tahoma"/>
                <w:sz w:val="20"/>
                <w:szCs w:val="20"/>
              </w:rPr>
            </w:pPr>
            <w:r>
              <w:rPr>
                <w:rFonts w:ascii="Tahoma" w:hAnsi="Tahoma" w:cs="Tahoma"/>
                <w:sz w:val="20"/>
                <w:szCs w:val="20"/>
              </w:rPr>
              <w:t>This action begins when the customer clicked at the pay it now button.</w:t>
            </w:r>
          </w:p>
        </w:tc>
        <w:tc>
          <w:tcPr>
            <w:tcW w:w="567" w:type="dxa"/>
          </w:tcPr>
          <w:p w:rsidR="006A394F" w:rsidRPr="00687BED" w:rsidRDefault="006A394F" w:rsidP="009142BC">
            <w:pPr>
              <w:rPr>
                <w:rFonts w:ascii="Tahoma" w:hAnsi="Tahoma" w:cs="Tahoma"/>
                <w:sz w:val="20"/>
                <w:szCs w:val="20"/>
              </w:rPr>
            </w:pPr>
            <w:r>
              <w:rPr>
                <w:rFonts w:ascii="Tahoma" w:hAnsi="Tahoma" w:cs="Tahoma"/>
                <w:sz w:val="20"/>
                <w:szCs w:val="20"/>
              </w:rPr>
              <w:t>2</w:t>
            </w:r>
          </w:p>
        </w:tc>
        <w:tc>
          <w:tcPr>
            <w:tcW w:w="3957" w:type="dxa"/>
          </w:tcPr>
          <w:p w:rsidR="006A394F" w:rsidRPr="00687BED" w:rsidRDefault="006A394F" w:rsidP="009142BC">
            <w:pPr>
              <w:rPr>
                <w:rFonts w:ascii="Tahoma" w:hAnsi="Tahoma" w:cs="Tahoma"/>
                <w:sz w:val="20"/>
                <w:szCs w:val="20"/>
              </w:rPr>
            </w:pPr>
            <w:r>
              <w:rPr>
                <w:rFonts w:ascii="Tahoma" w:hAnsi="Tahoma" w:cs="Tahoma"/>
                <w:sz w:val="20"/>
                <w:szCs w:val="20"/>
              </w:rPr>
              <w:t>System represents the list of payment method</w:t>
            </w:r>
          </w:p>
        </w:tc>
      </w:tr>
      <w:tr w:rsidR="006A394F" w:rsidTr="009142BC">
        <w:tc>
          <w:tcPr>
            <w:tcW w:w="456" w:type="dxa"/>
          </w:tcPr>
          <w:p w:rsidR="006A394F" w:rsidRPr="00687BED" w:rsidRDefault="006A394F" w:rsidP="009142BC">
            <w:pPr>
              <w:rPr>
                <w:rFonts w:ascii="Tahoma" w:hAnsi="Tahoma" w:cs="Tahoma"/>
                <w:sz w:val="20"/>
                <w:szCs w:val="20"/>
              </w:rPr>
            </w:pPr>
            <w:r>
              <w:rPr>
                <w:rFonts w:ascii="Tahoma" w:hAnsi="Tahoma" w:cs="Tahoma"/>
                <w:sz w:val="20"/>
                <w:szCs w:val="20"/>
              </w:rPr>
              <w:t>3</w:t>
            </w:r>
          </w:p>
        </w:tc>
        <w:tc>
          <w:tcPr>
            <w:tcW w:w="3650" w:type="dxa"/>
          </w:tcPr>
          <w:p w:rsidR="006A394F" w:rsidRPr="00687BED" w:rsidRDefault="006A394F" w:rsidP="009142BC">
            <w:pPr>
              <w:rPr>
                <w:rFonts w:ascii="Tahoma" w:hAnsi="Tahoma" w:cs="Tahoma"/>
                <w:sz w:val="20"/>
                <w:szCs w:val="20"/>
              </w:rPr>
            </w:pPr>
            <w:r>
              <w:rPr>
                <w:rFonts w:ascii="Tahoma" w:hAnsi="Tahoma" w:cs="Tahoma"/>
                <w:sz w:val="20"/>
                <w:szCs w:val="20"/>
              </w:rPr>
              <w:t>Customer choose on of the payment method and click confirm</w:t>
            </w:r>
          </w:p>
        </w:tc>
        <w:tc>
          <w:tcPr>
            <w:tcW w:w="567" w:type="dxa"/>
          </w:tcPr>
          <w:p w:rsidR="006A394F" w:rsidRPr="00687BED" w:rsidRDefault="006A394F" w:rsidP="009142BC">
            <w:pPr>
              <w:rPr>
                <w:rFonts w:ascii="Tahoma" w:hAnsi="Tahoma" w:cs="Tahoma"/>
                <w:sz w:val="20"/>
                <w:szCs w:val="20"/>
              </w:rPr>
            </w:pPr>
            <w:r>
              <w:rPr>
                <w:rFonts w:ascii="Tahoma" w:hAnsi="Tahoma" w:cs="Tahoma"/>
                <w:sz w:val="20"/>
                <w:szCs w:val="20"/>
              </w:rPr>
              <w:t>4</w:t>
            </w:r>
          </w:p>
        </w:tc>
        <w:tc>
          <w:tcPr>
            <w:tcW w:w="3957" w:type="dxa"/>
          </w:tcPr>
          <w:p w:rsidR="006A394F" w:rsidRPr="00687BED" w:rsidRDefault="006A394F" w:rsidP="009142BC">
            <w:pPr>
              <w:rPr>
                <w:rFonts w:ascii="Tahoma" w:hAnsi="Tahoma" w:cs="Tahoma"/>
                <w:sz w:val="20"/>
                <w:szCs w:val="20"/>
              </w:rPr>
            </w:pPr>
            <w:r>
              <w:rPr>
                <w:rFonts w:ascii="Tahoma" w:hAnsi="Tahoma" w:cs="Tahoma"/>
                <w:sz w:val="20"/>
                <w:szCs w:val="20"/>
              </w:rPr>
              <w:t>System send a request to the payment source and show the result to the customer.</w:t>
            </w:r>
          </w:p>
        </w:tc>
      </w:tr>
      <w:tr w:rsidR="006A394F" w:rsidTr="009142BC">
        <w:tc>
          <w:tcPr>
            <w:tcW w:w="456" w:type="dxa"/>
          </w:tcPr>
          <w:p w:rsidR="006A394F" w:rsidRPr="00687BED" w:rsidRDefault="006A394F" w:rsidP="009142BC">
            <w:pPr>
              <w:rPr>
                <w:rFonts w:ascii="Tahoma" w:hAnsi="Tahoma" w:cs="Tahoma"/>
                <w:sz w:val="20"/>
                <w:szCs w:val="20"/>
              </w:rPr>
            </w:pPr>
            <w:r>
              <w:rPr>
                <w:rFonts w:ascii="Tahoma" w:hAnsi="Tahoma" w:cs="Tahoma"/>
                <w:sz w:val="20"/>
                <w:szCs w:val="20"/>
              </w:rPr>
              <w:t>5</w:t>
            </w:r>
          </w:p>
        </w:tc>
        <w:tc>
          <w:tcPr>
            <w:tcW w:w="3650" w:type="dxa"/>
          </w:tcPr>
          <w:p w:rsidR="006A394F" w:rsidRPr="00687BED" w:rsidRDefault="006A394F" w:rsidP="009142BC">
            <w:pPr>
              <w:rPr>
                <w:rFonts w:ascii="Tahoma" w:hAnsi="Tahoma" w:cs="Tahoma"/>
                <w:sz w:val="20"/>
                <w:szCs w:val="20"/>
              </w:rPr>
            </w:pPr>
            <w:r>
              <w:rPr>
                <w:rFonts w:ascii="Tahoma" w:hAnsi="Tahoma" w:cs="Tahoma"/>
                <w:sz w:val="20"/>
                <w:szCs w:val="20"/>
              </w:rPr>
              <w:t xml:space="preserve">Customer </w:t>
            </w:r>
            <w:r w:rsidR="00144172">
              <w:rPr>
                <w:rFonts w:ascii="Tahoma" w:hAnsi="Tahoma" w:cs="Tahoma"/>
                <w:sz w:val="20"/>
                <w:szCs w:val="20"/>
              </w:rPr>
              <w:t>can continue shopping</w:t>
            </w:r>
            <w:r>
              <w:rPr>
                <w:rFonts w:ascii="Tahoma" w:hAnsi="Tahoma" w:cs="Tahoma"/>
                <w:sz w:val="20"/>
                <w:szCs w:val="20"/>
              </w:rPr>
              <w:t>.</w:t>
            </w:r>
          </w:p>
        </w:tc>
        <w:tc>
          <w:tcPr>
            <w:tcW w:w="567" w:type="dxa"/>
          </w:tcPr>
          <w:p w:rsidR="006A394F" w:rsidRPr="00687BED" w:rsidRDefault="006A394F" w:rsidP="009142BC">
            <w:pPr>
              <w:rPr>
                <w:rFonts w:ascii="Tahoma" w:hAnsi="Tahoma" w:cs="Tahoma"/>
                <w:sz w:val="20"/>
                <w:szCs w:val="20"/>
              </w:rPr>
            </w:pPr>
          </w:p>
        </w:tc>
        <w:tc>
          <w:tcPr>
            <w:tcW w:w="3957" w:type="dxa"/>
          </w:tcPr>
          <w:p w:rsidR="006A394F" w:rsidRPr="00687BED" w:rsidRDefault="006A394F" w:rsidP="009142BC">
            <w:pPr>
              <w:rPr>
                <w:rFonts w:ascii="Tahoma" w:hAnsi="Tahoma" w:cs="Tahoma"/>
                <w:sz w:val="20"/>
                <w:szCs w:val="20"/>
              </w:rPr>
            </w:pPr>
          </w:p>
        </w:tc>
      </w:tr>
      <w:tr w:rsidR="006A394F" w:rsidTr="009142BC">
        <w:tc>
          <w:tcPr>
            <w:tcW w:w="456" w:type="dxa"/>
          </w:tcPr>
          <w:p w:rsidR="006A394F" w:rsidRPr="00687BED" w:rsidRDefault="006A394F" w:rsidP="009142BC">
            <w:pPr>
              <w:rPr>
                <w:rFonts w:ascii="Tahoma" w:hAnsi="Tahoma" w:cs="Tahoma"/>
                <w:sz w:val="20"/>
                <w:szCs w:val="20"/>
              </w:rPr>
            </w:pPr>
          </w:p>
        </w:tc>
        <w:tc>
          <w:tcPr>
            <w:tcW w:w="3650" w:type="dxa"/>
          </w:tcPr>
          <w:p w:rsidR="006A394F" w:rsidRPr="00687BED" w:rsidRDefault="006A394F" w:rsidP="009142BC">
            <w:pPr>
              <w:rPr>
                <w:rFonts w:ascii="Tahoma" w:hAnsi="Tahoma" w:cs="Tahoma"/>
                <w:sz w:val="20"/>
                <w:szCs w:val="20"/>
              </w:rPr>
            </w:pPr>
          </w:p>
        </w:tc>
        <w:tc>
          <w:tcPr>
            <w:tcW w:w="567" w:type="dxa"/>
          </w:tcPr>
          <w:p w:rsidR="006A394F" w:rsidRPr="00687BED" w:rsidRDefault="006A394F" w:rsidP="009142BC">
            <w:pPr>
              <w:rPr>
                <w:rFonts w:ascii="Tahoma" w:hAnsi="Tahoma" w:cs="Tahoma"/>
                <w:sz w:val="20"/>
                <w:szCs w:val="20"/>
              </w:rPr>
            </w:pPr>
          </w:p>
        </w:tc>
        <w:tc>
          <w:tcPr>
            <w:tcW w:w="3957" w:type="dxa"/>
          </w:tcPr>
          <w:p w:rsidR="006A394F" w:rsidRPr="00687BED" w:rsidRDefault="006A394F" w:rsidP="009142BC">
            <w:pPr>
              <w:rPr>
                <w:rFonts w:ascii="Tahoma" w:hAnsi="Tahoma" w:cs="Tahoma"/>
                <w:sz w:val="20"/>
                <w:szCs w:val="20"/>
              </w:rPr>
            </w:pPr>
          </w:p>
        </w:tc>
      </w:tr>
      <w:tr w:rsidR="006A394F" w:rsidTr="009142BC">
        <w:tc>
          <w:tcPr>
            <w:tcW w:w="456" w:type="dxa"/>
          </w:tcPr>
          <w:p w:rsidR="006A394F" w:rsidRPr="00687BED" w:rsidRDefault="006A394F" w:rsidP="009142BC">
            <w:pPr>
              <w:rPr>
                <w:rFonts w:ascii="Tahoma" w:hAnsi="Tahoma" w:cs="Tahoma"/>
                <w:sz w:val="20"/>
                <w:szCs w:val="20"/>
              </w:rPr>
            </w:pPr>
          </w:p>
        </w:tc>
        <w:tc>
          <w:tcPr>
            <w:tcW w:w="3650" w:type="dxa"/>
          </w:tcPr>
          <w:p w:rsidR="006A394F" w:rsidRPr="00687BED" w:rsidRDefault="006A394F" w:rsidP="009142BC">
            <w:pPr>
              <w:rPr>
                <w:rFonts w:ascii="Tahoma" w:hAnsi="Tahoma" w:cs="Tahoma"/>
                <w:sz w:val="20"/>
                <w:szCs w:val="20"/>
              </w:rPr>
            </w:pPr>
          </w:p>
        </w:tc>
        <w:tc>
          <w:tcPr>
            <w:tcW w:w="567" w:type="dxa"/>
          </w:tcPr>
          <w:p w:rsidR="006A394F" w:rsidRPr="00687BED" w:rsidRDefault="006A394F" w:rsidP="009142BC">
            <w:pPr>
              <w:rPr>
                <w:rFonts w:ascii="Tahoma" w:hAnsi="Tahoma" w:cs="Tahoma"/>
                <w:sz w:val="20"/>
                <w:szCs w:val="20"/>
              </w:rPr>
            </w:pPr>
          </w:p>
        </w:tc>
        <w:tc>
          <w:tcPr>
            <w:tcW w:w="3957" w:type="dxa"/>
          </w:tcPr>
          <w:p w:rsidR="006A394F" w:rsidRPr="00687BED" w:rsidRDefault="006A394F" w:rsidP="009142BC">
            <w:pPr>
              <w:rPr>
                <w:rFonts w:ascii="Tahoma" w:hAnsi="Tahoma" w:cs="Tahoma"/>
                <w:sz w:val="20"/>
                <w:szCs w:val="20"/>
              </w:rPr>
            </w:pPr>
          </w:p>
        </w:tc>
      </w:tr>
    </w:tbl>
    <w:p w:rsidR="009142BC" w:rsidRDefault="009142BC">
      <w:pPr>
        <w:autoSpaceDE/>
        <w:autoSpaceDN/>
        <w:spacing w:after="0"/>
        <w:jc w:val="left"/>
      </w:pPr>
    </w:p>
    <w:p w:rsidR="009142BC" w:rsidRDefault="009142BC">
      <w:pPr>
        <w:autoSpaceDE/>
        <w:autoSpaceDN/>
        <w:spacing w:after="0"/>
        <w:jc w:val="left"/>
      </w:pPr>
    </w:p>
    <w:p w:rsidR="009142BC" w:rsidRPr="00687BED" w:rsidRDefault="009142BC" w:rsidP="009142BC">
      <w:r>
        <w:rPr>
          <w:rFonts w:ascii="Arial" w:hAnsi="Arial" w:cs="Arial"/>
          <w:b/>
          <w:bCs/>
          <w:noProof/>
          <w:sz w:val="28"/>
          <w:szCs w:val="28"/>
        </w:rPr>
        <w:t>Use Case Feed Back</w:t>
      </w:r>
    </w:p>
    <w:p w:rsidR="009142BC" w:rsidRPr="00EE2A95" w:rsidRDefault="009142BC" w:rsidP="009142BC">
      <w:pPr>
        <w:rPr>
          <w:i/>
          <w:iCs/>
          <w:color w:val="000000" w:themeColor="text1"/>
        </w:rPr>
      </w:pPr>
      <w:r w:rsidRPr="00EE2A95">
        <w:rPr>
          <w:i/>
          <w:iCs/>
          <w:color w:val="000000" w:themeColor="text1"/>
        </w:rPr>
        <w:t xml:space="preserve">Name: </w:t>
      </w:r>
      <w:r>
        <w:rPr>
          <w:i/>
          <w:iCs/>
          <w:color w:val="000000" w:themeColor="text1"/>
        </w:rPr>
        <w:t>Feedback.</w:t>
      </w:r>
    </w:p>
    <w:p w:rsidR="009142BC" w:rsidRPr="00EE2A95" w:rsidRDefault="009142BC" w:rsidP="009142BC">
      <w:pPr>
        <w:rPr>
          <w:i/>
          <w:iCs/>
          <w:color w:val="000000" w:themeColor="text1"/>
        </w:rPr>
      </w:pPr>
      <w:r w:rsidRPr="00EE2A95">
        <w:rPr>
          <w:i/>
          <w:iCs/>
          <w:color w:val="000000" w:themeColor="text1"/>
        </w:rPr>
        <w:t>Actors: Customers</w:t>
      </w:r>
      <w:r>
        <w:rPr>
          <w:i/>
          <w:iCs/>
          <w:color w:val="000000" w:themeColor="text1"/>
        </w:rPr>
        <w:t>, Admin</w:t>
      </w:r>
      <w:r w:rsidRPr="00EE2A95">
        <w:rPr>
          <w:i/>
          <w:iCs/>
          <w:color w:val="000000" w:themeColor="text1"/>
        </w:rPr>
        <w:t>.</w:t>
      </w:r>
    </w:p>
    <w:p w:rsidR="009142BC" w:rsidRPr="00EE2A95" w:rsidRDefault="009142BC" w:rsidP="009142BC">
      <w:pPr>
        <w:rPr>
          <w:i/>
          <w:iCs/>
          <w:color w:val="000000" w:themeColor="text1"/>
        </w:rPr>
      </w:pPr>
      <w:r w:rsidRPr="00EE2A95">
        <w:rPr>
          <w:i/>
          <w:iCs/>
          <w:color w:val="000000" w:themeColor="text1"/>
        </w:rPr>
        <w:t xml:space="preserve">Purpose: </w:t>
      </w:r>
      <w:r>
        <w:rPr>
          <w:i/>
          <w:iCs/>
          <w:color w:val="000000" w:themeColor="text1"/>
        </w:rPr>
        <w:t>Rating the products and give some feedback to admin.</w:t>
      </w:r>
    </w:p>
    <w:p w:rsidR="009142BC" w:rsidRPr="00EE2A95" w:rsidRDefault="009142BC" w:rsidP="009142BC">
      <w:pPr>
        <w:rPr>
          <w:i/>
          <w:iCs/>
          <w:color w:val="000000" w:themeColor="text1"/>
        </w:rPr>
      </w:pPr>
      <w:r w:rsidRPr="00EE2A95">
        <w:rPr>
          <w:i/>
          <w:iCs/>
          <w:color w:val="000000" w:themeColor="text1"/>
        </w:rPr>
        <w:t xml:space="preserve">Description: A customer </w:t>
      </w:r>
      <w:r>
        <w:rPr>
          <w:i/>
          <w:iCs/>
          <w:color w:val="000000" w:themeColor="text1"/>
        </w:rPr>
        <w:t xml:space="preserve">can rate the products by stars and </w:t>
      </w:r>
      <w:proofErr w:type="gramStart"/>
      <w:r>
        <w:rPr>
          <w:i/>
          <w:iCs/>
          <w:color w:val="000000" w:themeColor="text1"/>
        </w:rPr>
        <w:t>also</w:t>
      </w:r>
      <w:proofErr w:type="gramEnd"/>
      <w:r>
        <w:rPr>
          <w:i/>
          <w:iCs/>
          <w:color w:val="000000" w:themeColor="text1"/>
        </w:rPr>
        <w:t xml:space="preserve"> he is able to write somethings to admin and Admin is able to answer.</w:t>
      </w:r>
    </w:p>
    <w:p w:rsidR="009142BC" w:rsidRPr="00EE2A95" w:rsidRDefault="009142BC" w:rsidP="009142BC">
      <w:pPr>
        <w:rPr>
          <w:i/>
          <w:iCs/>
          <w:color w:val="000000" w:themeColor="text1"/>
        </w:rPr>
      </w:pPr>
      <w:r w:rsidRPr="00EE2A95">
        <w:rPr>
          <w:i/>
          <w:iCs/>
          <w:color w:val="000000" w:themeColor="text1"/>
        </w:rPr>
        <w:t>Cross Reference</w:t>
      </w:r>
      <w:r w:rsidRPr="00EE2A95">
        <w:rPr>
          <w:color w:val="000000" w:themeColor="text1"/>
        </w:rPr>
        <w:t xml:space="preserve">: </w:t>
      </w:r>
      <w:r w:rsidRPr="00EE2A95">
        <w:rPr>
          <w:i/>
          <w:iCs/>
          <w:color w:val="000000" w:themeColor="text1"/>
        </w:rPr>
        <w:t xml:space="preserve">Customer must </w:t>
      </w:r>
      <w:r>
        <w:rPr>
          <w:i/>
          <w:iCs/>
          <w:color w:val="000000" w:themeColor="text1"/>
        </w:rPr>
        <w:t>login first</w:t>
      </w:r>
      <w:r w:rsidRPr="00EE2A95">
        <w:rPr>
          <w:i/>
          <w:iCs/>
          <w:color w:val="000000" w:themeColor="text1"/>
        </w:rPr>
        <w:t>.</w:t>
      </w:r>
    </w:p>
    <w:p w:rsidR="009142BC" w:rsidRDefault="009142BC" w:rsidP="009142BC">
      <w:r>
        <w:t>Pre-Conditions: --</w:t>
      </w:r>
    </w:p>
    <w:p w:rsidR="009142BC" w:rsidRPr="00EE2A95" w:rsidRDefault="009142BC" w:rsidP="009142BC">
      <w:pPr>
        <w:rPr>
          <w:i/>
          <w:iCs/>
          <w:color w:val="000000" w:themeColor="text1"/>
        </w:rPr>
      </w:pPr>
      <w:r>
        <w:t xml:space="preserve">Successful Post-Conditions: </w:t>
      </w:r>
      <w:r>
        <w:rPr>
          <w:i/>
          <w:iCs/>
          <w:color w:val="000000" w:themeColor="text1"/>
        </w:rPr>
        <w:t>Customer save his opinion</w:t>
      </w:r>
      <w:r w:rsidRPr="00EE2A95">
        <w:rPr>
          <w:i/>
          <w:iCs/>
          <w:color w:val="000000" w:themeColor="text1"/>
        </w:rPr>
        <w:t>.</w:t>
      </w:r>
    </w:p>
    <w:p w:rsidR="009142BC" w:rsidRPr="00EE2A95" w:rsidRDefault="009142BC" w:rsidP="009142BC">
      <w:pPr>
        <w:rPr>
          <w:i/>
          <w:iCs/>
          <w:color w:val="FF0000"/>
        </w:rPr>
      </w:pPr>
      <w:r>
        <w:t>Failure Post-Conditions:</w:t>
      </w:r>
    </w:p>
    <w:tbl>
      <w:tblPr>
        <w:tblStyle w:val="TableGrid"/>
        <w:tblW w:w="0" w:type="auto"/>
        <w:tblLook w:val="04A0" w:firstRow="1" w:lastRow="0" w:firstColumn="1" w:lastColumn="0" w:noHBand="0" w:noVBand="1"/>
      </w:tblPr>
      <w:tblGrid>
        <w:gridCol w:w="456"/>
        <w:gridCol w:w="3650"/>
        <w:gridCol w:w="567"/>
        <w:gridCol w:w="3957"/>
      </w:tblGrid>
      <w:tr w:rsidR="009142BC" w:rsidTr="009142BC">
        <w:tc>
          <w:tcPr>
            <w:tcW w:w="8630" w:type="dxa"/>
            <w:gridSpan w:val="4"/>
          </w:tcPr>
          <w:p w:rsidR="009142BC" w:rsidRPr="00FC49B7" w:rsidRDefault="009142BC" w:rsidP="009142BC">
            <w:pPr>
              <w:jc w:val="center"/>
              <w:rPr>
                <w:b/>
                <w:bCs/>
              </w:rPr>
            </w:pPr>
            <w:r w:rsidRPr="00FC49B7">
              <w:rPr>
                <w:b/>
                <w:bCs/>
                <w:sz w:val="20"/>
              </w:rPr>
              <w:t>Typical Course of Events</w:t>
            </w:r>
          </w:p>
        </w:tc>
      </w:tr>
      <w:tr w:rsidR="009142BC" w:rsidTr="009142BC">
        <w:tc>
          <w:tcPr>
            <w:tcW w:w="4106" w:type="dxa"/>
            <w:gridSpan w:val="2"/>
          </w:tcPr>
          <w:p w:rsidR="009142BC" w:rsidRPr="00FC49B7" w:rsidRDefault="009142BC" w:rsidP="009142BC">
            <w:pPr>
              <w:jc w:val="center"/>
              <w:rPr>
                <w:b/>
                <w:bCs/>
              </w:rPr>
            </w:pPr>
            <w:r w:rsidRPr="00FC49B7">
              <w:rPr>
                <w:b/>
                <w:bCs/>
                <w:sz w:val="20"/>
              </w:rPr>
              <w:t>Actor Action</w:t>
            </w:r>
          </w:p>
        </w:tc>
        <w:tc>
          <w:tcPr>
            <w:tcW w:w="4524" w:type="dxa"/>
            <w:gridSpan w:val="2"/>
          </w:tcPr>
          <w:p w:rsidR="009142BC" w:rsidRPr="00FC49B7" w:rsidRDefault="009142BC" w:rsidP="009142BC">
            <w:pPr>
              <w:jc w:val="center"/>
              <w:rPr>
                <w:b/>
                <w:bCs/>
              </w:rPr>
            </w:pPr>
            <w:r w:rsidRPr="00FC49B7">
              <w:rPr>
                <w:b/>
                <w:bCs/>
                <w:sz w:val="20"/>
              </w:rPr>
              <w:t>System Response</w:t>
            </w:r>
          </w:p>
        </w:tc>
      </w:tr>
      <w:tr w:rsidR="009142BC" w:rsidTr="009142BC">
        <w:tc>
          <w:tcPr>
            <w:tcW w:w="456" w:type="dxa"/>
          </w:tcPr>
          <w:p w:rsidR="009142BC" w:rsidRPr="00687BED" w:rsidRDefault="009142BC" w:rsidP="009142BC">
            <w:pPr>
              <w:rPr>
                <w:rFonts w:ascii="Tahoma" w:hAnsi="Tahoma" w:cs="Tahoma"/>
                <w:sz w:val="20"/>
                <w:szCs w:val="20"/>
              </w:rPr>
            </w:pPr>
            <w:r w:rsidRPr="00687BED">
              <w:rPr>
                <w:rFonts w:ascii="Tahoma" w:hAnsi="Tahoma" w:cs="Tahoma"/>
                <w:sz w:val="20"/>
                <w:szCs w:val="20"/>
              </w:rPr>
              <w:t>1</w:t>
            </w:r>
          </w:p>
        </w:tc>
        <w:tc>
          <w:tcPr>
            <w:tcW w:w="3650" w:type="dxa"/>
          </w:tcPr>
          <w:p w:rsidR="009142BC" w:rsidRPr="00687BED" w:rsidRDefault="009142BC" w:rsidP="009142BC">
            <w:pPr>
              <w:rPr>
                <w:rFonts w:ascii="Tahoma" w:hAnsi="Tahoma" w:cs="Tahoma"/>
                <w:sz w:val="20"/>
                <w:szCs w:val="20"/>
              </w:rPr>
            </w:pPr>
            <w:r>
              <w:rPr>
                <w:rFonts w:ascii="Tahoma" w:hAnsi="Tahoma" w:cs="Tahoma"/>
                <w:sz w:val="20"/>
                <w:szCs w:val="20"/>
              </w:rPr>
              <w:t>This action starts when a customer clicked at feedback button</w:t>
            </w:r>
          </w:p>
        </w:tc>
        <w:tc>
          <w:tcPr>
            <w:tcW w:w="567" w:type="dxa"/>
          </w:tcPr>
          <w:p w:rsidR="009142BC" w:rsidRPr="00687BED" w:rsidRDefault="009142BC" w:rsidP="009142BC">
            <w:pPr>
              <w:rPr>
                <w:rFonts w:ascii="Tahoma" w:hAnsi="Tahoma" w:cs="Tahoma"/>
                <w:sz w:val="20"/>
                <w:szCs w:val="20"/>
              </w:rPr>
            </w:pPr>
            <w:r>
              <w:rPr>
                <w:rFonts w:ascii="Tahoma" w:hAnsi="Tahoma" w:cs="Tahoma"/>
                <w:sz w:val="20"/>
                <w:szCs w:val="20"/>
              </w:rPr>
              <w:t>2</w:t>
            </w:r>
          </w:p>
        </w:tc>
        <w:tc>
          <w:tcPr>
            <w:tcW w:w="3957" w:type="dxa"/>
          </w:tcPr>
          <w:p w:rsidR="009142BC" w:rsidRPr="00687BED" w:rsidRDefault="009142BC" w:rsidP="009142BC">
            <w:pPr>
              <w:rPr>
                <w:rFonts w:ascii="Tahoma" w:hAnsi="Tahoma" w:cs="Tahoma"/>
                <w:sz w:val="20"/>
                <w:szCs w:val="20"/>
              </w:rPr>
            </w:pPr>
            <w:r>
              <w:rPr>
                <w:rFonts w:ascii="Tahoma" w:hAnsi="Tahoma" w:cs="Tahoma"/>
                <w:sz w:val="20"/>
                <w:szCs w:val="20"/>
              </w:rPr>
              <w:t>System shows the purchase history and a place to rate and to write somethings</w:t>
            </w:r>
          </w:p>
        </w:tc>
      </w:tr>
      <w:tr w:rsidR="009142BC" w:rsidTr="009142BC">
        <w:tc>
          <w:tcPr>
            <w:tcW w:w="456" w:type="dxa"/>
          </w:tcPr>
          <w:p w:rsidR="009142BC" w:rsidRPr="00687BED" w:rsidRDefault="009142BC" w:rsidP="009142BC">
            <w:pPr>
              <w:rPr>
                <w:rFonts w:ascii="Tahoma" w:hAnsi="Tahoma" w:cs="Tahoma"/>
                <w:sz w:val="20"/>
                <w:szCs w:val="20"/>
              </w:rPr>
            </w:pPr>
            <w:r>
              <w:rPr>
                <w:rFonts w:ascii="Tahoma" w:hAnsi="Tahoma" w:cs="Tahoma"/>
                <w:sz w:val="20"/>
                <w:szCs w:val="20"/>
              </w:rPr>
              <w:t>3</w:t>
            </w:r>
          </w:p>
        </w:tc>
        <w:tc>
          <w:tcPr>
            <w:tcW w:w="3650" w:type="dxa"/>
          </w:tcPr>
          <w:p w:rsidR="009142BC" w:rsidRPr="00687BED" w:rsidRDefault="009142BC" w:rsidP="009142BC">
            <w:pPr>
              <w:rPr>
                <w:rFonts w:ascii="Tahoma" w:hAnsi="Tahoma" w:cs="Tahoma"/>
                <w:sz w:val="20"/>
                <w:szCs w:val="20"/>
              </w:rPr>
            </w:pPr>
            <w:r>
              <w:rPr>
                <w:rFonts w:ascii="Tahoma" w:hAnsi="Tahoma" w:cs="Tahoma"/>
                <w:sz w:val="20"/>
                <w:szCs w:val="20"/>
              </w:rPr>
              <w:t>Customer rate the products by starts or he writes a note</w:t>
            </w:r>
          </w:p>
        </w:tc>
        <w:tc>
          <w:tcPr>
            <w:tcW w:w="567" w:type="dxa"/>
          </w:tcPr>
          <w:p w:rsidR="009142BC" w:rsidRPr="00687BED" w:rsidRDefault="009142BC" w:rsidP="009142BC">
            <w:pPr>
              <w:rPr>
                <w:rFonts w:ascii="Tahoma" w:hAnsi="Tahoma" w:cs="Tahoma"/>
                <w:sz w:val="20"/>
                <w:szCs w:val="20"/>
              </w:rPr>
            </w:pPr>
            <w:r>
              <w:rPr>
                <w:rFonts w:ascii="Tahoma" w:hAnsi="Tahoma" w:cs="Tahoma"/>
                <w:sz w:val="20"/>
                <w:szCs w:val="20"/>
              </w:rPr>
              <w:t>4</w:t>
            </w:r>
          </w:p>
        </w:tc>
        <w:tc>
          <w:tcPr>
            <w:tcW w:w="3957" w:type="dxa"/>
          </w:tcPr>
          <w:p w:rsidR="009142BC" w:rsidRPr="00687BED" w:rsidRDefault="009142BC" w:rsidP="009142BC">
            <w:pPr>
              <w:rPr>
                <w:rFonts w:ascii="Tahoma" w:hAnsi="Tahoma" w:cs="Tahoma"/>
                <w:sz w:val="20"/>
                <w:szCs w:val="20"/>
              </w:rPr>
            </w:pPr>
            <w:r>
              <w:rPr>
                <w:rFonts w:ascii="Tahoma" w:hAnsi="Tahoma" w:cs="Tahoma"/>
                <w:sz w:val="20"/>
                <w:szCs w:val="20"/>
              </w:rPr>
              <w:t>System save it and shows it in next time to all customers.</w:t>
            </w:r>
          </w:p>
        </w:tc>
      </w:tr>
      <w:tr w:rsidR="009142BC" w:rsidTr="009142BC">
        <w:tc>
          <w:tcPr>
            <w:tcW w:w="456" w:type="dxa"/>
          </w:tcPr>
          <w:p w:rsidR="009142BC" w:rsidRPr="00687BED" w:rsidRDefault="009142BC" w:rsidP="009142BC">
            <w:pPr>
              <w:rPr>
                <w:rFonts w:ascii="Tahoma" w:hAnsi="Tahoma" w:cs="Tahoma"/>
                <w:sz w:val="20"/>
                <w:szCs w:val="20"/>
              </w:rPr>
            </w:pPr>
            <w:r>
              <w:rPr>
                <w:rFonts w:ascii="Tahoma" w:hAnsi="Tahoma" w:cs="Tahoma"/>
                <w:sz w:val="20"/>
                <w:szCs w:val="20"/>
              </w:rPr>
              <w:t>5</w:t>
            </w:r>
          </w:p>
        </w:tc>
        <w:tc>
          <w:tcPr>
            <w:tcW w:w="3650" w:type="dxa"/>
          </w:tcPr>
          <w:p w:rsidR="009142BC" w:rsidRPr="00687BED" w:rsidRDefault="009142BC" w:rsidP="009142BC">
            <w:pPr>
              <w:rPr>
                <w:rFonts w:ascii="Tahoma" w:hAnsi="Tahoma" w:cs="Tahoma"/>
                <w:sz w:val="20"/>
                <w:szCs w:val="20"/>
              </w:rPr>
            </w:pPr>
            <w:r>
              <w:rPr>
                <w:rFonts w:ascii="Tahoma" w:hAnsi="Tahoma" w:cs="Tahoma"/>
                <w:sz w:val="20"/>
                <w:szCs w:val="20"/>
              </w:rPr>
              <w:t>Customer can continue shopping.</w:t>
            </w:r>
          </w:p>
        </w:tc>
        <w:tc>
          <w:tcPr>
            <w:tcW w:w="567" w:type="dxa"/>
          </w:tcPr>
          <w:p w:rsidR="009142BC" w:rsidRPr="00687BED" w:rsidRDefault="009142BC" w:rsidP="009142BC">
            <w:pPr>
              <w:rPr>
                <w:rFonts w:ascii="Tahoma" w:hAnsi="Tahoma" w:cs="Tahoma"/>
                <w:sz w:val="20"/>
                <w:szCs w:val="20"/>
              </w:rPr>
            </w:pPr>
          </w:p>
        </w:tc>
        <w:tc>
          <w:tcPr>
            <w:tcW w:w="3957" w:type="dxa"/>
          </w:tcPr>
          <w:p w:rsidR="009142BC" w:rsidRPr="00687BED" w:rsidRDefault="009142BC" w:rsidP="009142BC">
            <w:pPr>
              <w:rPr>
                <w:rFonts w:ascii="Tahoma" w:hAnsi="Tahoma" w:cs="Tahoma"/>
                <w:sz w:val="20"/>
                <w:szCs w:val="20"/>
              </w:rPr>
            </w:pPr>
          </w:p>
        </w:tc>
      </w:tr>
      <w:tr w:rsidR="009142BC" w:rsidTr="009142BC">
        <w:tc>
          <w:tcPr>
            <w:tcW w:w="456" w:type="dxa"/>
          </w:tcPr>
          <w:p w:rsidR="009142BC" w:rsidRPr="00687BED" w:rsidRDefault="009142BC" w:rsidP="009142BC">
            <w:pPr>
              <w:rPr>
                <w:rFonts w:ascii="Tahoma" w:hAnsi="Tahoma" w:cs="Tahoma"/>
                <w:sz w:val="20"/>
                <w:szCs w:val="20"/>
              </w:rPr>
            </w:pPr>
          </w:p>
        </w:tc>
        <w:tc>
          <w:tcPr>
            <w:tcW w:w="3650" w:type="dxa"/>
          </w:tcPr>
          <w:p w:rsidR="009142BC" w:rsidRPr="00687BED" w:rsidRDefault="009142BC" w:rsidP="009142BC">
            <w:pPr>
              <w:rPr>
                <w:rFonts w:ascii="Tahoma" w:hAnsi="Tahoma" w:cs="Tahoma"/>
                <w:sz w:val="20"/>
                <w:szCs w:val="20"/>
              </w:rPr>
            </w:pPr>
          </w:p>
        </w:tc>
        <w:tc>
          <w:tcPr>
            <w:tcW w:w="567" w:type="dxa"/>
          </w:tcPr>
          <w:p w:rsidR="009142BC" w:rsidRPr="00687BED" w:rsidRDefault="009142BC" w:rsidP="009142BC">
            <w:pPr>
              <w:rPr>
                <w:rFonts w:ascii="Tahoma" w:hAnsi="Tahoma" w:cs="Tahoma"/>
                <w:sz w:val="20"/>
                <w:szCs w:val="20"/>
              </w:rPr>
            </w:pPr>
          </w:p>
        </w:tc>
        <w:tc>
          <w:tcPr>
            <w:tcW w:w="3957" w:type="dxa"/>
          </w:tcPr>
          <w:p w:rsidR="009142BC" w:rsidRPr="00687BED" w:rsidRDefault="009142BC" w:rsidP="009142BC">
            <w:pPr>
              <w:rPr>
                <w:rFonts w:ascii="Tahoma" w:hAnsi="Tahoma" w:cs="Tahoma"/>
                <w:sz w:val="20"/>
                <w:szCs w:val="20"/>
              </w:rPr>
            </w:pPr>
          </w:p>
        </w:tc>
      </w:tr>
      <w:tr w:rsidR="009142BC" w:rsidTr="009142BC">
        <w:tc>
          <w:tcPr>
            <w:tcW w:w="456" w:type="dxa"/>
          </w:tcPr>
          <w:p w:rsidR="009142BC" w:rsidRPr="00687BED" w:rsidRDefault="009142BC" w:rsidP="009142BC">
            <w:pPr>
              <w:rPr>
                <w:rFonts w:ascii="Tahoma" w:hAnsi="Tahoma" w:cs="Tahoma"/>
                <w:sz w:val="20"/>
                <w:szCs w:val="20"/>
              </w:rPr>
            </w:pPr>
          </w:p>
        </w:tc>
        <w:tc>
          <w:tcPr>
            <w:tcW w:w="3650" w:type="dxa"/>
          </w:tcPr>
          <w:p w:rsidR="009142BC" w:rsidRPr="00687BED" w:rsidRDefault="009142BC" w:rsidP="009142BC">
            <w:pPr>
              <w:rPr>
                <w:rFonts w:ascii="Tahoma" w:hAnsi="Tahoma" w:cs="Tahoma"/>
                <w:sz w:val="20"/>
                <w:szCs w:val="20"/>
              </w:rPr>
            </w:pPr>
          </w:p>
        </w:tc>
        <w:tc>
          <w:tcPr>
            <w:tcW w:w="567" w:type="dxa"/>
          </w:tcPr>
          <w:p w:rsidR="009142BC" w:rsidRPr="00687BED" w:rsidRDefault="009142BC" w:rsidP="009142BC">
            <w:pPr>
              <w:rPr>
                <w:rFonts w:ascii="Tahoma" w:hAnsi="Tahoma" w:cs="Tahoma"/>
                <w:sz w:val="20"/>
                <w:szCs w:val="20"/>
              </w:rPr>
            </w:pPr>
          </w:p>
        </w:tc>
        <w:tc>
          <w:tcPr>
            <w:tcW w:w="3957" w:type="dxa"/>
          </w:tcPr>
          <w:p w:rsidR="009142BC" w:rsidRPr="00687BED" w:rsidRDefault="009142BC" w:rsidP="009142BC">
            <w:pPr>
              <w:rPr>
                <w:rFonts w:ascii="Tahoma" w:hAnsi="Tahoma" w:cs="Tahoma"/>
                <w:sz w:val="20"/>
                <w:szCs w:val="20"/>
              </w:rPr>
            </w:pPr>
          </w:p>
        </w:tc>
      </w:tr>
    </w:tbl>
    <w:p w:rsidR="009142BC" w:rsidRPr="00687BED" w:rsidRDefault="009142BC" w:rsidP="009142BC">
      <w:r>
        <w:br w:type="page"/>
      </w:r>
      <w:r>
        <w:rPr>
          <w:rFonts w:ascii="Arial" w:hAnsi="Arial" w:cs="Arial"/>
          <w:b/>
          <w:bCs/>
          <w:noProof/>
          <w:sz w:val="28"/>
          <w:szCs w:val="28"/>
        </w:rPr>
        <w:lastRenderedPageBreak/>
        <w:t>Use Case User registration</w:t>
      </w:r>
    </w:p>
    <w:p w:rsidR="009142BC" w:rsidRPr="00EE2A95" w:rsidRDefault="009142BC" w:rsidP="009142BC">
      <w:pPr>
        <w:rPr>
          <w:i/>
          <w:iCs/>
          <w:color w:val="000000" w:themeColor="text1"/>
        </w:rPr>
      </w:pPr>
      <w:r w:rsidRPr="00EE2A95">
        <w:rPr>
          <w:i/>
          <w:iCs/>
          <w:color w:val="000000" w:themeColor="text1"/>
        </w:rPr>
        <w:t xml:space="preserve">Name: </w:t>
      </w:r>
      <w:r w:rsidR="00971239">
        <w:rPr>
          <w:i/>
          <w:iCs/>
          <w:color w:val="000000" w:themeColor="text1"/>
        </w:rPr>
        <w:t>User registration</w:t>
      </w:r>
      <w:r>
        <w:rPr>
          <w:i/>
          <w:iCs/>
          <w:color w:val="000000" w:themeColor="text1"/>
        </w:rPr>
        <w:t>.</w:t>
      </w:r>
    </w:p>
    <w:p w:rsidR="009142BC" w:rsidRPr="00EE2A95" w:rsidRDefault="009142BC" w:rsidP="009142BC">
      <w:pPr>
        <w:rPr>
          <w:i/>
          <w:iCs/>
          <w:color w:val="000000" w:themeColor="text1"/>
        </w:rPr>
      </w:pPr>
      <w:r w:rsidRPr="00EE2A95">
        <w:rPr>
          <w:i/>
          <w:iCs/>
          <w:color w:val="000000" w:themeColor="text1"/>
        </w:rPr>
        <w:t xml:space="preserve">Actors: </w:t>
      </w:r>
      <w:r w:rsidR="00971239">
        <w:rPr>
          <w:i/>
          <w:iCs/>
          <w:color w:val="000000" w:themeColor="text1"/>
        </w:rPr>
        <w:t>visitor</w:t>
      </w:r>
      <w:r>
        <w:rPr>
          <w:i/>
          <w:iCs/>
          <w:color w:val="000000" w:themeColor="text1"/>
        </w:rPr>
        <w:t>, Admin</w:t>
      </w:r>
      <w:r w:rsidRPr="00EE2A95">
        <w:rPr>
          <w:i/>
          <w:iCs/>
          <w:color w:val="000000" w:themeColor="text1"/>
        </w:rPr>
        <w:t>.</w:t>
      </w:r>
    </w:p>
    <w:p w:rsidR="009142BC" w:rsidRPr="00EE2A95" w:rsidRDefault="009142BC" w:rsidP="009142BC">
      <w:pPr>
        <w:rPr>
          <w:i/>
          <w:iCs/>
          <w:color w:val="000000" w:themeColor="text1"/>
        </w:rPr>
      </w:pPr>
      <w:r w:rsidRPr="00EE2A95">
        <w:rPr>
          <w:i/>
          <w:iCs/>
          <w:color w:val="000000" w:themeColor="text1"/>
        </w:rPr>
        <w:t xml:space="preserve">Purpose: </w:t>
      </w:r>
      <w:r w:rsidR="00971239">
        <w:rPr>
          <w:i/>
          <w:iCs/>
          <w:color w:val="000000" w:themeColor="text1"/>
        </w:rPr>
        <w:t>Creating a new account for the visitor</w:t>
      </w:r>
      <w:r>
        <w:rPr>
          <w:i/>
          <w:iCs/>
          <w:color w:val="000000" w:themeColor="text1"/>
        </w:rPr>
        <w:t>.</w:t>
      </w:r>
    </w:p>
    <w:p w:rsidR="009142BC" w:rsidRPr="00EE2A95" w:rsidRDefault="009142BC" w:rsidP="009142BC">
      <w:pPr>
        <w:rPr>
          <w:i/>
          <w:iCs/>
          <w:color w:val="000000" w:themeColor="text1"/>
        </w:rPr>
      </w:pPr>
      <w:r w:rsidRPr="00EE2A95">
        <w:rPr>
          <w:i/>
          <w:iCs/>
          <w:color w:val="000000" w:themeColor="text1"/>
        </w:rPr>
        <w:t xml:space="preserve">Description: A </w:t>
      </w:r>
      <w:r w:rsidR="00971239">
        <w:rPr>
          <w:i/>
          <w:iCs/>
          <w:color w:val="000000" w:themeColor="text1"/>
        </w:rPr>
        <w:t>visitor starts registration with his email address, delivery address, phone number, name and password</w:t>
      </w:r>
      <w:r>
        <w:rPr>
          <w:i/>
          <w:iCs/>
          <w:color w:val="000000" w:themeColor="text1"/>
        </w:rPr>
        <w:t>.</w:t>
      </w:r>
    </w:p>
    <w:p w:rsidR="009142BC" w:rsidRPr="00EE2A95" w:rsidRDefault="009142BC" w:rsidP="009142BC">
      <w:pPr>
        <w:rPr>
          <w:i/>
          <w:iCs/>
          <w:color w:val="000000" w:themeColor="text1"/>
        </w:rPr>
      </w:pPr>
      <w:r w:rsidRPr="00EE2A95">
        <w:rPr>
          <w:i/>
          <w:iCs/>
          <w:color w:val="000000" w:themeColor="text1"/>
        </w:rPr>
        <w:t xml:space="preserve">Cross </w:t>
      </w:r>
      <w:r w:rsidR="00971239" w:rsidRPr="00EE2A95">
        <w:rPr>
          <w:i/>
          <w:iCs/>
          <w:color w:val="000000" w:themeColor="text1"/>
        </w:rPr>
        <w:t>Reference</w:t>
      </w:r>
      <w:r w:rsidR="00971239" w:rsidRPr="00EE2A95">
        <w:rPr>
          <w:color w:val="000000" w:themeColor="text1"/>
        </w:rPr>
        <w:t>:</w:t>
      </w:r>
    </w:p>
    <w:p w:rsidR="009142BC" w:rsidRDefault="009142BC" w:rsidP="009142BC">
      <w:r>
        <w:t>Pre-Conditions: --</w:t>
      </w:r>
    </w:p>
    <w:p w:rsidR="009142BC" w:rsidRPr="00EE2A95" w:rsidRDefault="009142BC" w:rsidP="009142BC">
      <w:pPr>
        <w:rPr>
          <w:i/>
          <w:iCs/>
          <w:color w:val="000000" w:themeColor="text1"/>
        </w:rPr>
      </w:pPr>
      <w:r>
        <w:t xml:space="preserve">Successful Post-Conditions: </w:t>
      </w:r>
      <w:r w:rsidR="00971239">
        <w:rPr>
          <w:i/>
          <w:iCs/>
          <w:color w:val="000000" w:themeColor="text1"/>
        </w:rPr>
        <w:t>Visitor become a customer</w:t>
      </w:r>
      <w:r w:rsidRPr="00EE2A95">
        <w:rPr>
          <w:i/>
          <w:iCs/>
          <w:color w:val="000000" w:themeColor="text1"/>
        </w:rPr>
        <w:t>.</w:t>
      </w:r>
    </w:p>
    <w:p w:rsidR="009142BC" w:rsidRPr="00EE2A95" w:rsidRDefault="009142BC" w:rsidP="009142BC">
      <w:pPr>
        <w:rPr>
          <w:i/>
          <w:iCs/>
          <w:color w:val="FF0000"/>
        </w:rPr>
      </w:pPr>
      <w:r>
        <w:t>Failure Post-Conditions:</w:t>
      </w:r>
      <w:r w:rsidR="00971239">
        <w:t xml:space="preserve"> </w:t>
      </w:r>
      <w:r w:rsidR="00971239" w:rsidRPr="00971239">
        <w:rPr>
          <w:i/>
          <w:iCs/>
          <w:color w:val="FF0000"/>
        </w:rPr>
        <w:t>email address is not valid or unique or the password is not strong enough</w:t>
      </w:r>
      <w:r w:rsidR="00971239">
        <w:t>.</w:t>
      </w:r>
    </w:p>
    <w:tbl>
      <w:tblPr>
        <w:tblStyle w:val="TableGrid"/>
        <w:tblW w:w="0" w:type="auto"/>
        <w:tblLook w:val="04A0" w:firstRow="1" w:lastRow="0" w:firstColumn="1" w:lastColumn="0" w:noHBand="0" w:noVBand="1"/>
      </w:tblPr>
      <w:tblGrid>
        <w:gridCol w:w="456"/>
        <w:gridCol w:w="3650"/>
        <w:gridCol w:w="567"/>
        <w:gridCol w:w="3957"/>
      </w:tblGrid>
      <w:tr w:rsidR="009142BC" w:rsidTr="009142BC">
        <w:tc>
          <w:tcPr>
            <w:tcW w:w="8630" w:type="dxa"/>
            <w:gridSpan w:val="4"/>
          </w:tcPr>
          <w:p w:rsidR="009142BC" w:rsidRPr="00FC49B7" w:rsidRDefault="009142BC" w:rsidP="009142BC">
            <w:pPr>
              <w:jc w:val="center"/>
              <w:rPr>
                <w:b/>
                <w:bCs/>
              </w:rPr>
            </w:pPr>
            <w:r w:rsidRPr="00FC49B7">
              <w:rPr>
                <w:b/>
                <w:bCs/>
                <w:sz w:val="20"/>
              </w:rPr>
              <w:t>Typical Course of Events</w:t>
            </w:r>
          </w:p>
        </w:tc>
      </w:tr>
      <w:tr w:rsidR="009142BC" w:rsidTr="009142BC">
        <w:tc>
          <w:tcPr>
            <w:tcW w:w="4106" w:type="dxa"/>
            <w:gridSpan w:val="2"/>
          </w:tcPr>
          <w:p w:rsidR="009142BC" w:rsidRPr="00FC49B7" w:rsidRDefault="009142BC" w:rsidP="009142BC">
            <w:pPr>
              <w:jc w:val="center"/>
              <w:rPr>
                <w:b/>
                <w:bCs/>
              </w:rPr>
            </w:pPr>
            <w:r w:rsidRPr="00FC49B7">
              <w:rPr>
                <w:b/>
                <w:bCs/>
                <w:sz w:val="20"/>
              </w:rPr>
              <w:t>Actor Action</w:t>
            </w:r>
          </w:p>
        </w:tc>
        <w:tc>
          <w:tcPr>
            <w:tcW w:w="4524" w:type="dxa"/>
            <w:gridSpan w:val="2"/>
          </w:tcPr>
          <w:p w:rsidR="009142BC" w:rsidRPr="00FC49B7" w:rsidRDefault="009142BC" w:rsidP="009142BC">
            <w:pPr>
              <w:jc w:val="center"/>
              <w:rPr>
                <w:b/>
                <w:bCs/>
              </w:rPr>
            </w:pPr>
            <w:r w:rsidRPr="00FC49B7">
              <w:rPr>
                <w:b/>
                <w:bCs/>
                <w:sz w:val="20"/>
              </w:rPr>
              <w:t>System Response</w:t>
            </w:r>
          </w:p>
        </w:tc>
      </w:tr>
      <w:tr w:rsidR="009142BC" w:rsidTr="009142BC">
        <w:tc>
          <w:tcPr>
            <w:tcW w:w="456" w:type="dxa"/>
          </w:tcPr>
          <w:p w:rsidR="009142BC" w:rsidRPr="00687BED" w:rsidRDefault="009142BC" w:rsidP="009142BC">
            <w:pPr>
              <w:rPr>
                <w:rFonts w:ascii="Tahoma" w:hAnsi="Tahoma" w:cs="Tahoma"/>
                <w:sz w:val="20"/>
                <w:szCs w:val="20"/>
              </w:rPr>
            </w:pPr>
            <w:r w:rsidRPr="00687BED">
              <w:rPr>
                <w:rFonts w:ascii="Tahoma" w:hAnsi="Tahoma" w:cs="Tahoma"/>
                <w:sz w:val="20"/>
                <w:szCs w:val="20"/>
              </w:rPr>
              <w:t>1</w:t>
            </w:r>
          </w:p>
        </w:tc>
        <w:tc>
          <w:tcPr>
            <w:tcW w:w="3650" w:type="dxa"/>
          </w:tcPr>
          <w:p w:rsidR="009142BC" w:rsidRPr="00687BED" w:rsidRDefault="009142BC" w:rsidP="009142BC">
            <w:pPr>
              <w:rPr>
                <w:rFonts w:ascii="Tahoma" w:hAnsi="Tahoma" w:cs="Tahoma"/>
                <w:sz w:val="20"/>
                <w:szCs w:val="20"/>
              </w:rPr>
            </w:pPr>
            <w:r>
              <w:rPr>
                <w:rFonts w:ascii="Tahoma" w:hAnsi="Tahoma" w:cs="Tahoma"/>
                <w:sz w:val="20"/>
                <w:szCs w:val="20"/>
              </w:rPr>
              <w:t xml:space="preserve">This action starts when a </w:t>
            </w:r>
            <w:r w:rsidR="00971239">
              <w:rPr>
                <w:rFonts w:ascii="Tahoma" w:hAnsi="Tahoma" w:cs="Tahoma"/>
                <w:sz w:val="20"/>
                <w:szCs w:val="20"/>
              </w:rPr>
              <w:t>visitor</w:t>
            </w:r>
            <w:r>
              <w:rPr>
                <w:rFonts w:ascii="Tahoma" w:hAnsi="Tahoma" w:cs="Tahoma"/>
                <w:sz w:val="20"/>
                <w:szCs w:val="20"/>
              </w:rPr>
              <w:t xml:space="preserve"> clicked at </w:t>
            </w:r>
            <w:r w:rsidR="00971239">
              <w:rPr>
                <w:rFonts w:ascii="Tahoma" w:hAnsi="Tahoma" w:cs="Tahoma"/>
                <w:sz w:val="20"/>
                <w:szCs w:val="20"/>
              </w:rPr>
              <w:t xml:space="preserve">the register </w:t>
            </w:r>
            <w:r>
              <w:rPr>
                <w:rFonts w:ascii="Tahoma" w:hAnsi="Tahoma" w:cs="Tahoma"/>
                <w:sz w:val="20"/>
                <w:szCs w:val="20"/>
              </w:rPr>
              <w:t>button</w:t>
            </w:r>
          </w:p>
        </w:tc>
        <w:tc>
          <w:tcPr>
            <w:tcW w:w="567" w:type="dxa"/>
          </w:tcPr>
          <w:p w:rsidR="009142BC" w:rsidRPr="00687BED" w:rsidRDefault="009142BC" w:rsidP="009142BC">
            <w:pPr>
              <w:rPr>
                <w:rFonts w:ascii="Tahoma" w:hAnsi="Tahoma" w:cs="Tahoma"/>
                <w:sz w:val="20"/>
                <w:szCs w:val="20"/>
              </w:rPr>
            </w:pPr>
            <w:r>
              <w:rPr>
                <w:rFonts w:ascii="Tahoma" w:hAnsi="Tahoma" w:cs="Tahoma"/>
                <w:sz w:val="20"/>
                <w:szCs w:val="20"/>
              </w:rPr>
              <w:t>2</w:t>
            </w:r>
          </w:p>
        </w:tc>
        <w:tc>
          <w:tcPr>
            <w:tcW w:w="3957" w:type="dxa"/>
          </w:tcPr>
          <w:p w:rsidR="009142BC" w:rsidRPr="00687BED" w:rsidRDefault="009142BC" w:rsidP="009142BC">
            <w:pPr>
              <w:rPr>
                <w:rFonts w:ascii="Tahoma" w:hAnsi="Tahoma" w:cs="Tahoma"/>
                <w:sz w:val="20"/>
                <w:szCs w:val="20"/>
              </w:rPr>
            </w:pPr>
            <w:r>
              <w:rPr>
                <w:rFonts w:ascii="Tahoma" w:hAnsi="Tahoma" w:cs="Tahoma"/>
                <w:sz w:val="20"/>
                <w:szCs w:val="20"/>
              </w:rPr>
              <w:t xml:space="preserve">System shows the </w:t>
            </w:r>
            <w:r w:rsidR="00971239">
              <w:rPr>
                <w:rFonts w:ascii="Tahoma" w:hAnsi="Tahoma" w:cs="Tahoma"/>
                <w:sz w:val="20"/>
                <w:szCs w:val="20"/>
              </w:rPr>
              <w:t>registration form to the visitor</w:t>
            </w:r>
          </w:p>
        </w:tc>
      </w:tr>
      <w:tr w:rsidR="009142BC" w:rsidTr="009142BC">
        <w:tc>
          <w:tcPr>
            <w:tcW w:w="456" w:type="dxa"/>
          </w:tcPr>
          <w:p w:rsidR="009142BC" w:rsidRPr="00687BED" w:rsidRDefault="009142BC" w:rsidP="009142BC">
            <w:pPr>
              <w:rPr>
                <w:rFonts w:ascii="Tahoma" w:hAnsi="Tahoma" w:cs="Tahoma"/>
                <w:sz w:val="20"/>
                <w:szCs w:val="20"/>
              </w:rPr>
            </w:pPr>
            <w:r>
              <w:rPr>
                <w:rFonts w:ascii="Tahoma" w:hAnsi="Tahoma" w:cs="Tahoma"/>
                <w:sz w:val="20"/>
                <w:szCs w:val="20"/>
              </w:rPr>
              <w:t>3</w:t>
            </w:r>
          </w:p>
        </w:tc>
        <w:tc>
          <w:tcPr>
            <w:tcW w:w="3650" w:type="dxa"/>
          </w:tcPr>
          <w:p w:rsidR="009142BC" w:rsidRPr="00687BED" w:rsidRDefault="00971239" w:rsidP="009142BC">
            <w:pPr>
              <w:rPr>
                <w:rFonts w:ascii="Tahoma" w:hAnsi="Tahoma" w:cs="Tahoma"/>
                <w:sz w:val="20"/>
                <w:szCs w:val="20"/>
              </w:rPr>
            </w:pPr>
            <w:r>
              <w:rPr>
                <w:rFonts w:ascii="Tahoma" w:hAnsi="Tahoma" w:cs="Tahoma"/>
                <w:sz w:val="20"/>
                <w:szCs w:val="20"/>
              </w:rPr>
              <w:t>Visitor fill all mandatory fields and click at the register button</w:t>
            </w:r>
            <w:r w:rsidR="00333DE2">
              <w:rPr>
                <w:rFonts w:ascii="Tahoma" w:hAnsi="Tahoma" w:cs="Tahoma"/>
                <w:sz w:val="20"/>
                <w:szCs w:val="20"/>
              </w:rPr>
              <w:t>.</w:t>
            </w:r>
          </w:p>
        </w:tc>
        <w:tc>
          <w:tcPr>
            <w:tcW w:w="567" w:type="dxa"/>
          </w:tcPr>
          <w:p w:rsidR="009142BC" w:rsidRPr="00687BED" w:rsidRDefault="009142BC" w:rsidP="009142BC">
            <w:pPr>
              <w:rPr>
                <w:rFonts w:ascii="Tahoma" w:hAnsi="Tahoma" w:cs="Tahoma"/>
                <w:sz w:val="20"/>
                <w:szCs w:val="20"/>
              </w:rPr>
            </w:pPr>
            <w:r>
              <w:rPr>
                <w:rFonts w:ascii="Tahoma" w:hAnsi="Tahoma" w:cs="Tahoma"/>
                <w:sz w:val="20"/>
                <w:szCs w:val="20"/>
              </w:rPr>
              <w:t>4</w:t>
            </w:r>
          </w:p>
        </w:tc>
        <w:tc>
          <w:tcPr>
            <w:tcW w:w="3957" w:type="dxa"/>
          </w:tcPr>
          <w:p w:rsidR="009142BC" w:rsidRPr="00687BED" w:rsidRDefault="009142BC" w:rsidP="009142BC">
            <w:pPr>
              <w:rPr>
                <w:rFonts w:ascii="Tahoma" w:hAnsi="Tahoma" w:cs="Tahoma"/>
                <w:sz w:val="20"/>
                <w:szCs w:val="20"/>
              </w:rPr>
            </w:pPr>
            <w:r>
              <w:rPr>
                <w:rFonts w:ascii="Tahoma" w:hAnsi="Tahoma" w:cs="Tahoma"/>
                <w:sz w:val="20"/>
                <w:szCs w:val="20"/>
              </w:rPr>
              <w:t xml:space="preserve">System </w:t>
            </w:r>
            <w:r w:rsidR="00333DE2">
              <w:rPr>
                <w:rFonts w:ascii="Tahoma" w:hAnsi="Tahoma" w:cs="Tahoma"/>
                <w:sz w:val="20"/>
                <w:szCs w:val="20"/>
              </w:rPr>
              <w:t xml:space="preserve">check the entered data </w:t>
            </w:r>
            <w:proofErr w:type="gramStart"/>
            <w:r w:rsidR="00333DE2">
              <w:rPr>
                <w:rFonts w:ascii="Tahoma" w:hAnsi="Tahoma" w:cs="Tahoma"/>
                <w:sz w:val="20"/>
                <w:szCs w:val="20"/>
              </w:rPr>
              <w:t>and also</w:t>
            </w:r>
            <w:proofErr w:type="gramEnd"/>
            <w:r w:rsidR="00333DE2">
              <w:rPr>
                <w:rFonts w:ascii="Tahoma" w:hAnsi="Tahoma" w:cs="Tahoma"/>
                <w:sz w:val="20"/>
                <w:szCs w:val="20"/>
              </w:rPr>
              <w:t xml:space="preserve"> password policy and return a message to visitor</w:t>
            </w:r>
            <w:r>
              <w:rPr>
                <w:rFonts w:ascii="Tahoma" w:hAnsi="Tahoma" w:cs="Tahoma"/>
                <w:sz w:val="20"/>
                <w:szCs w:val="20"/>
              </w:rPr>
              <w:t>.</w:t>
            </w:r>
          </w:p>
        </w:tc>
      </w:tr>
      <w:tr w:rsidR="009142BC" w:rsidTr="009142BC">
        <w:tc>
          <w:tcPr>
            <w:tcW w:w="456" w:type="dxa"/>
          </w:tcPr>
          <w:p w:rsidR="009142BC" w:rsidRPr="00687BED" w:rsidRDefault="009142BC" w:rsidP="009142BC">
            <w:pPr>
              <w:rPr>
                <w:rFonts w:ascii="Tahoma" w:hAnsi="Tahoma" w:cs="Tahoma"/>
                <w:sz w:val="20"/>
                <w:szCs w:val="20"/>
              </w:rPr>
            </w:pPr>
            <w:r>
              <w:rPr>
                <w:rFonts w:ascii="Tahoma" w:hAnsi="Tahoma" w:cs="Tahoma"/>
                <w:sz w:val="20"/>
                <w:szCs w:val="20"/>
              </w:rPr>
              <w:t>5</w:t>
            </w:r>
          </w:p>
        </w:tc>
        <w:tc>
          <w:tcPr>
            <w:tcW w:w="3650" w:type="dxa"/>
          </w:tcPr>
          <w:p w:rsidR="009142BC" w:rsidRPr="00687BED" w:rsidRDefault="00333DE2" w:rsidP="009142BC">
            <w:pPr>
              <w:rPr>
                <w:rFonts w:ascii="Tahoma" w:hAnsi="Tahoma" w:cs="Tahoma"/>
                <w:sz w:val="20"/>
                <w:szCs w:val="20"/>
              </w:rPr>
            </w:pPr>
            <w:r>
              <w:rPr>
                <w:rFonts w:ascii="Tahoma" w:hAnsi="Tahoma" w:cs="Tahoma"/>
                <w:sz w:val="20"/>
                <w:szCs w:val="20"/>
              </w:rPr>
              <w:t>Visitor become customer and able to login</w:t>
            </w:r>
            <w:r w:rsidR="009142BC">
              <w:rPr>
                <w:rFonts w:ascii="Tahoma" w:hAnsi="Tahoma" w:cs="Tahoma"/>
                <w:sz w:val="20"/>
                <w:szCs w:val="20"/>
              </w:rPr>
              <w:t>.</w:t>
            </w:r>
          </w:p>
        </w:tc>
        <w:tc>
          <w:tcPr>
            <w:tcW w:w="567" w:type="dxa"/>
          </w:tcPr>
          <w:p w:rsidR="009142BC" w:rsidRPr="00687BED" w:rsidRDefault="009142BC" w:rsidP="009142BC">
            <w:pPr>
              <w:rPr>
                <w:rFonts w:ascii="Tahoma" w:hAnsi="Tahoma" w:cs="Tahoma"/>
                <w:sz w:val="20"/>
                <w:szCs w:val="20"/>
              </w:rPr>
            </w:pPr>
          </w:p>
        </w:tc>
        <w:tc>
          <w:tcPr>
            <w:tcW w:w="3957" w:type="dxa"/>
          </w:tcPr>
          <w:p w:rsidR="009142BC" w:rsidRPr="00687BED" w:rsidRDefault="009142BC" w:rsidP="009142BC">
            <w:pPr>
              <w:rPr>
                <w:rFonts w:ascii="Tahoma" w:hAnsi="Tahoma" w:cs="Tahoma"/>
                <w:sz w:val="20"/>
                <w:szCs w:val="20"/>
              </w:rPr>
            </w:pPr>
          </w:p>
        </w:tc>
      </w:tr>
      <w:tr w:rsidR="009142BC" w:rsidTr="009142BC">
        <w:tc>
          <w:tcPr>
            <w:tcW w:w="456" w:type="dxa"/>
          </w:tcPr>
          <w:p w:rsidR="009142BC" w:rsidRPr="00687BED" w:rsidRDefault="009142BC" w:rsidP="009142BC">
            <w:pPr>
              <w:rPr>
                <w:rFonts w:ascii="Tahoma" w:hAnsi="Tahoma" w:cs="Tahoma"/>
                <w:sz w:val="20"/>
                <w:szCs w:val="20"/>
              </w:rPr>
            </w:pPr>
          </w:p>
        </w:tc>
        <w:tc>
          <w:tcPr>
            <w:tcW w:w="3650" w:type="dxa"/>
          </w:tcPr>
          <w:p w:rsidR="009142BC" w:rsidRPr="00687BED" w:rsidRDefault="009142BC" w:rsidP="009142BC">
            <w:pPr>
              <w:rPr>
                <w:rFonts w:ascii="Tahoma" w:hAnsi="Tahoma" w:cs="Tahoma"/>
                <w:sz w:val="20"/>
                <w:szCs w:val="20"/>
              </w:rPr>
            </w:pPr>
          </w:p>
        </w:tc>
        <w:tc>
          <w:tcPr>
            <w:tcW w:w="567" w:type="dxa"/>
          </w:tcPr>
          <w:p w:rsidR="009142BC" w:rsidRPr="00687BED" w:rsidRDefault="009142BC" w:rsidP="009142BC">
            <w:pPr>
              <w:rPr>
                <w:rFonts w:ascii="Tahoma" w:hAnsi="Tahoma" w:cs="Tahoma"/>
                <w:sz w:val="20"/>
                <w:szCs w:val="20"/>
              </w:rPr>
            </w:pPr>
          </w:p>
        </w:tc>
        <w:tc>
          <w:tcPr>
            <w:tcW w:w="3957" w:type="dxa"/>
          </w:tcPr>
          <w:p w:rsidR="009142BC" w:rsidRPr="00687BED" w:rsidRDefault="009142BC" w:rsidP="009142BC">
            <w:pPr>
              <w:rPr>
                <w:rFonts w:ascii="Tahoma" w:hAnsi="Tahoma" w:cs="Tahoma"/>
                <w:sz w:val="20"/>
                <w:szCs w:val="20"/>
              </w:rPr>
            </w:pPr>
          </w:p>
        </w:tc>
      </w:tr>
      <w:tr w:rsidR="009142BC" w:rsidTr="009142BC">
        <w:tc>
          <w:tcPr>
            <w:tcW w:w="456" w:type="dxa"/>
          </w:tcPr>
          <w:p w:rsidR="009142BC" w:rsidRPr="00687BED" w:rsidRDefault="009142BC" w:rsidP="009142BC">
            <w:pPr>
              <w:rPr>
                <w:rFonts w:ascii="Tahoma" w:hAnsi="Tahoma" w:cs="Tahoma"/>
                <w:sz w:val="20"/>
                <w:szCs w:val="20"/>
              </w:rPr>
            </w:pPr>
          </w:p>
        </w:tc>
        <w:tc>
          <w:tcPr>
            <w:tcW w:w="3650" w:type="dxa"/>
          </w:tcPr>
          <w:p w:rsidR="009142BC" w:rsidRPr="00687BED" w:rsidRDefault="009142BC" w:rsidP="009142BC">
            <w:pPr>
              <w:rPr>
                <w:rFonts w:ascii="Tahoma" w:hAnsi="Tahoma" w:cs="Tahoma"/>
                <w:sz w:val="20"/>
                <w:szCs w:val="20"/>
              </w:rPr>
            </w:pPr>
          </w:p>
        </w:tc>
        <w:tc>
          <w:tcPr>
            <w:tcW w:w="567" w:type="dxa"/>
          </w:tcPr>
          <w:p w:rsidR="009142BC" w:rsidRPr="00687BED" w:rsidRDefault="009142BC" w:rsidP="009142BC">
            <w:pPr>
              <w:rPr>
                <w:rFonts w:ascii="Tahoma" w:hAnsi="Tahoma" w:cs="Tahoma"/>
                <w:sz w:val="20"/>
                <w:szCs w:val="20"/>
              </w:rPr>
            </w:pPr>
          </w:p>
        </w:tc>
        <w:tc>
          <w:tcPr>
            <w:tcW w:w="3957" w:type="dxa"/>
          </w:tcPr>
          <w:p w:rsidR="009142BC" w:rsidRPr="00687BED" w:rsidRDefault="009142BC" w:rsidP="009142BC">
            <w:pPr>
              <w:rPr>
                <w:rFonts w:ascii="Tahoma" w:hAnsi="Tahoma" w:cs="Tahoma"/>
                <w:sz w:val="20"/>
                <w:szCs w:val="20"/>
              </w:rPr>
            </w:pPr>
          </w:p>
        </w:tc>
      </w:tr>
    </w:tbl>
    <w:p w:rsidR="00BD2053" w:rsidRDefault="00BD2053">
      <w:pPr>
        <w:autoSpaceDE/>
        <w:autoSpaceDN/>
        <w:spacing w:after="0"/>
        <w:jc w:val="left"/>
      </w:pPr>
    </w:p>
    <w:p w:rsidR="005A5F6A" w:rsidRDefault="005A5F6A">
      <w:pPr>
        <w:autoSpaceDE/>
        <w:autoSpaceDN/>
        <w:spacing w:after="0"/>
        <w:jc w:val="left"/>
      </w:pPr>
    </w:p>
    <w:p w:rsidR="005A5F6A" w:rsidRPr="005A5F6A" w:rsidRDefault="005A5F6A" w:rsidP="005A5F6A">
      <w:pPr>
        <w:rPr>
          <w:lang w:val="en-GB"/>
        </w:rPr>
      </w:pPr>
      <w:r>
        <w:rPr>
          <w:rFonts w:ascii="Arial" w:hAnsi="Arial" w:cs="Arial"/>
          <w:b/>
          <w:bCs/>
          <w:noProof/>
          <w:sz w:val="28"/>
          <w:szCs w:val="28"/>
        </w:rPr>
        <w:t xml:space="preserve">Use Case </w:t>
      </w:r>
      <w:r>
        <w:rPr>
          <w:rFonts w:ascii="Arial" w:hAnsi="Arial" w:cs="Arial"/>
          <w:b/>
          <w:bCs/>
          <w:noProof/>
          <w:sz w:val="28"/>
          <w:szCs w:val="28"/>
        </w:rPr>
        <w:t>Adding items to inventory</w:t>
      </w:r>
    </w:p>
    <w:p w:rsidR="005A5F6A" w:rsidRPr="00EE2A95" w:rsidRDefault="005A5F6A" w:rsidP="005A5F6A">
      <w:pPr>
        <w:rPr>
          <w:i/>
          <w:iCs/>
          <w:color w:val="000000" w:themeColor="text1"/>
        </w:rPr>
      </w:pPr>
      <w:r w:rsidRPr="00EE2A95">
        <w:rPr>
          <w:i/>
          <w:iCs/>
          <w:color w:val="000000" w:themeColor="text1"/>
        </w:rPr>
        <w:t xml:space="preserve">Name: </w:t>
      </w:r>
      <w:r>
        <w:rPr>
          <w:i/>
          <w:iCs/>
          <w:color w:val="000000" w:themeColor="text1"/>
        </w:rPr>
        <w:t>Adding Items to the inventory</w:t>
      </w:r>
      <w:r>
        <w:rPr>
          <w:i/>
          <w:iCs/>
          <w:color w:val="000000" w:themeColor="text1"/>
        </w:rPr>
        <w:t>.</w:t>
      </w:r>
    </w:p>
    <w:p w:rsidR="005A5F6A" w:rsidRPr="00EE2A95" w:rsidRDefault="005A5F6A" w:rsidP="005A5F6A">
      <w:pPr>
        <w:rPr>
          <w:i/>
          <w:iCs/>
          <w:color w:val="000000" w:themeColor="text1"/>
        </w:rPr>
      </w:pPr>
      <w:r w:rsidRPr="00EE2A95">
        <w:rPr>
          <w:i/>
          <w:iCs/>
          <w:color w:val="000000" w:themeColor="text1"/>
        </w:rPr>
        <w:t>Actors:</w:t>
      </w:r>
      <w:r>
        <w:rPr>
          <w:i/>
          <w:iCs/>
          <w:color w:val="000000" w:themeColor="text1"/>
        </w:rPr>
        <w:t xml:space="preserve"> Admin</w:t>
      </w:r>
      <w:r w:rsidRPr="00EE2A95">
        <w:rPr>
          <w:i/>
          <w:iCs/>
          <w:color w:val="000000" w:themeColor="text1"/>
        </w:rPr>
        <w:t>.</w:t>
      </w:r>
    </w:p>
    <w:p w:rsidR="005A5F6A" w:rsidRPr="00EE2A95" w:rsidRDefault="005A5F6A" w:rsidP="005A5F6A">
      <w:pPr>
        <w:rPr>
          <w:i/>
          <w:iCs/>
          <w:color w:val="000000" w:themeColor="text1"/>
        </w:rPr>
      </w:pPr>
      <w:r w:rsidRPr="00EE2A95">
        <w:rPr>
          <w:i/>
          <w:iCs/>
          <w:color w:val="000000" w:themeColor="text1"/>
        </w:rPr>
        <w:t xml:space="preserve">Purpose: </w:t>
      </w:r>
      <w:r>
        <w:rPr>
          <w:i/>
          <w:iCs/>
          <w:color w:val="000000" w:themeColor="text1"/>
        </w:rPr>
        <w:t>add a new item to the inventory</w:t>
      </w:r>
      <w:r>
        <w:rPr>
          <w:i/>
          <w:iCs/>
          <w:color w:val="000000" w:themeColor="text1"/>
        </w:rPr>
        <w:t>.</w:t>
      </w:r>
    </w:p>
    <w:p w:rsidR="005A5F6A" w:rsidRPr="00EE2A95" w:rsidRDefault="005A5F6A" w:rsidP="005A5F6A">
      <w:pPr>
        <w:rPr>
          <w:i/>
          <w:iCs/>
          <w:color w:val="000000" w:themeColor="text1"/>
        </w:rPr>
      </w:pPr>
      <w:r w:rsidRPr="00EE2A95">
        <w:rPr>
          <w:i/>
          <w:iCs/>
          <w:color w:val="000000" w:themeColor="text1"/>
        </w:rPr>
        <w:t xml:space="preserve">Description: </w:t>
      </w:r>
      <w:r>
        <w:rPr>
          <w:i/>
          <w:iCs/>
          <w:color w:val="000000" w:themeColor="text1"/>
        </w:rPr>
        <w:t>Admin can add a new product to the inventory</w:t>
      </w:r>
      <w:r>
        <w:rPr>
          <w:i/>
          <w:iCs/>
          <w:color w:val="000000" w:themeColor="text1"/>
        </w:rPr>
        <w:t>.</w:t>
      </w:r>
    </w:p>
    <w:p w:rsidR="005A5F6A" w:rsidRPr="00EE2A95" w:rsidRDefault="005A5F6A" w:rsidP="005A5F6A">
      <w:pPr>
        <w:rPr>
          <w:i/>
          <w:iCs/>
          <w:color w:val="000000" w:themeColor="text1"/>
        </w:rPr>
      </w:pPr>
      <w:r w:rsidRPr="00EE2A95">
        <w:rPr>
          <w:i/>
          <w:iCs/>
          <w:color w:val="000000" w:themeColor="text1"/>
        </w:rPr>
        <w:t>Cross Reference</w:t>
      </w:r>
      <w:r w:rsidRPr="00EE2A95">
        <w:rPr>
          <w:color w:val="000000" w:themeColor="text1"/>
        </w:rPr>
        <w:t>:</w:t>
      </w:r>
      <w:r>
        <w:rPr>
          <w:color w:val="000000" w:themeColor="text1"/>
        </w:rPr>
        <w:t xml:space="preserve"> </w:t>
      </w:r>
      <w:r w:rsidRPr="005A5F6A">
        <w:rPr>
          <w:i/>
          <w:iCs/>
          <w:color w:val="000000" w:themeColor="text1"/>
        </w:rPr>
        <w:t>Admin must login first.</w:t>
      </w:r>
    </w:p>
    <w:p w:rsidR="005A5F6A" w:rsidRDefault="005A5F6A" w:rsidP="005A5F6A">
      <w:r>
        <w:t>Pre-Conditions: --</w:t>
      </w:r>
    </w:p>
    <w:p w:rsidR="005A5F6A" w:rsidRPr="00EE2A95" w:rsidRDefault="005A5F6A" w:rsidP="005A5F6A">
      <w:pPr>
        <w:rPr>
          <w:i/>
          <w:iCs/>
          <w:color w:val="000000" w:themeColor="text1"/>
        </w:rPr>
      </w:pPr>
      <w:r>
        <w:t xml:space="preserve">Successful Post-Conditions: </w:t>
      </w:r>
      <w:r>
        <w:rPr>
          <w:i/>
          <w:iCs/>
          <w:color w:val="000000" w:themeColor="text1"/>
        </w:rPr>
        <w:t xml:space="preserve">System have </w:t>
      </w:r>
      <w:r w:rsidR="007914EA">
        <w:rPr>
          <w:i/>
          <w:iCs/>
          <w:color w:val="000000" w:themeColor="text1"/>
        </w:rPr>
        <w:t>a new product</w:t>
      </w:r>
      <w:r>
        <w:rPr>
          <w:i/>
          <w:iCs/>
          <w:color w:val="000000" w:themeColor="text1"/>
        </w:rPr>
        <w:t>.</w:t>
      </w:r>
    </w:p>
    <w:p w:rsidR="005A5F6A" w:rsidRPr="00EE2A95" w:rsidRDefault="005A5F6A" w:rsidP="005A5F6A">
      <w:pPr>
        <w:rPr>
          <w:i/>
          <w:iCs/>
          <w:color w:val="FF0000"/>
        </w:rPr>
      </w:pPr>
      <w:r>
        <w:t xml:space="preserve">Failure Post-Conditions: </w:t>
      </w:r>
    </w:p>
    <w:tbl>
      <w:tblPr>
        <w:tblStyle w:val="TableGrid"/>
        <w:tblW w:w="0" w:type="auto"/>
        <w:tblLook w:val="04A0" w:firstRow="1" w:lastRow="0" w:firstColumn="1" w:lastColumn="0" w:noHBand="0" w:noVBand="1"/>
      </w:tblPr>
      <w:tblGrid>
        <w:gridCol w:w="456"/>
        <w:gridCol w:w="3650"/>
        <w:gridCol w:w="567"/>
        <w:gridCol w:w="3957"/>
      </w:tblGrid>
      <w:tr w:rsidR="005A5F6A" w:rsidTr="009359A1">
        <w:tc>
          <w:tcPr>
            <w:tcW w:w="8630" w:type="dxa"/>
            <w:gridSpan w:val="4"/>
          </w:tcPr>
          <w:p w:rsidR="005A5F6A" w:rsidRPr="00FC49B7" w:rsidRDefault="005A5F6A" w:rsidP="009359A1">
            <w:pPr>
              <w:jc w:val="center"/>
              <w:rPr>
                <w:b/>
                <w:bCs/>
              </w:rPr>
            </w:pPr>
            <w:r w:rsidRPr="00FC49B7">
              <w:rPr>
                <w:b/>
                <w:bCs/>
                <w:sz w:val="20"/>
              </w:rPr>
              <w:t>Typical Course of Events</w:t>
            </w:r>
          </w:p>
        </w:tc>
      </w:tr>
      <w:tr w:rsidR="005A5F6A" w:rsidTr="009359A1">
        <w:tc>
          <w:tcPr>
            <w:tcW w:w="4106" w:type="dxa"/>
            <w:gridSpan w:val="2"/>
          </w:tcPr>
          <w:p w:rsidR="005A5F6A" w:rsidRPr="00FC49B7" w:rsidRDefault="005A5F6A" w:rsidP="009359A1">
            <w:pPr>
              <w:jc w:val="center"/>
              <w:rPr>
                <w:b/>
                <w:bCs/>
              </w:rPr>
            </w:pPr>
            <w:r w:rsidRPr="00FC49B7">
              <w:rPr>
                <w:b/>
                <w:bCs/>
                <w:sz w:val="20"/>
              </w:rPr>
              <w:t>Actor Action</w:t>
            </w:r>
          </w:p>
        </w:tc>
        <w:tc>
          <w:tcPr>
            <w:tcW w:w="4524" w:type="dxa"/>
            <w:gridSpan w:val="2"/>
          </w:tcPr>
          <w:p w:rsidR="005A5F6A" w:rsidRPr="00FC49B7" w:rsidRDefault="005A5F6A" w:rsidP="009359A1">
            <w:pPr>
              <w:jc w:val="center"/>
              <w:rPr>
                <w:b/>
                <w:bCs/>
              </w:rPr>
            </w:pPr>
            <w:r w:rsidRPr="00FC49B7">
              <w:rPr>
                <w:b/>
                <w:bCs/>
                <w:sz w:val="20"/>
              </w:rPr>
              <w:t>System Response</w:t>
            </w:r>
          </w:p>
        </w:tc>
      </w:tr>
      <w:tr w:rsidR="005A5F6A" w:rsidTr="009359A1">
        <w:tc>
          <w:tcPr>
            <w:tcW w:w="456" w:type="dxa"/>
          </w:tcPr>
          <w:p w:rsidR="005A5F6A" w:rsidRPr="00687BED" w:rsidRDefault="005A5F6A" w:rsidP="009359A1">
            <w:pPr>
              <w:rPr>
                <w:rFonts w:ascii="Tahoma" w:hAnsi="Tahoma" w:cs="Tahoma"/>
                <w:sz w:val="20"/>
                <w:szCs w:val="20"/>
              </w:rPr>
            </w:pPr>
            <w:r w:rsidRPr="00687BED">
              <w:rPr>
                <w:rFonts w:ascii="Tahoma" w:hAnsi="Tahoma" w:cs="Tahoma"/>
                <w:sz w:val="20"/>
                <w:szCs w:val="20"/>
              </w:rPr>
              <w:t>1</w:t>
            </w:r>
          </w:p>
        </w:tc>
        <w:tc>
          <w:tcPr>
            <w:tcW w:w="3650" w:type="dxa"/>
          </w:tcPr>
          <w:p w:rsidR="005A5F6A" w:rsidRPr="00687BED" w:rsidRDefault="005A5F6A" w:rsidP="009359A1">
            <w:pPr>
              <w:rPr>
                <w:rFonts w:ascii="Tahoma" w:hAnsi="Tahoma" w:cs="Tahoma"/>
                <w:sz w:val="20"/>
                <w:szCs w:val="20"/>
              </w:rPr>
            </w:pPr>
            <w:r>
              <w:rPr>
                <w:rFonts w:ascii="Tahoma" w:hAnsi="Tahoma" w:cs="Tahoma"/>
                <w:sz w:val="20"/>
                <w:szCs w:val="20"/>
              </w:rPr>
              <w:t xml:space="preserve">This action starts when </w:t>
            </w:r>
            <w:r>
              <w:rPr>
                <w:rFonts w:ascii="Tahoma" w:hAnsi="Tahoma" w:cs="Tahoma"/>
                <w:sz w:val="20"/>
                <w:szCs w:val="20"/>
              </w:rPr>
              <w:t xml:space="preserve">Admin </w:t>
            </w:r>
            <w:r>
              <w:rPr>
                <w:rFonts w:ascii="Tahoma" w:hAnsi="Tahoma" w:cs="Tahoma"/>
                <w:sz w:val="20"/>
                <w:szCs w:val="20"/>
              </w:rPr>
              <w:t xml:space="preserve">clicked at the </w:t>
            </w:r>
            <w:r>
              <w:rPr>
                <w:rFonts w:ascii="Tahoma" w:hAnsi="Tahoma" w:cs="Tahoma"/>
                <w:sz w:val="20"/>
                <w:szCs w:val="20"/>
              </w:rPr>
              <w:t>add product</w:t>
            </w:r>
            <w:r>
              <w:rPr>
                <w:rFonts w:ascii="Tahoma" w:hAnsi="Tahoma" w:cs="Tahoma"/>
                <w:sz w:val="20"/>
                <w:szCs w:val="20"/>
              </w:rPr>
              <w:t xml:space="preserve"> button</w:t>
            </w:r>
          </w:p>
        </w:tc>
        <w:tc>
          <w:tcPr>
            <w:tcW w:w="567" w:type="dxa"/>
          </w:tcPr>
          <w:p w:rsidR="005A5F6A" w:rsidRPr="00687BED" w:rsidRDefault="005A5F6A" w:rsidP="009359A1">
            <w:pPr>
              <w:rPr>
                <w:rFonts w:ascii="Tahoma" w:hAnsi="Tahoma" w:cs="Tahoma"/>
                <w:sz w:val="20"/>
                <w:szCs w:val="20"/>
              </w:rPr>
            </w:pPr>
            <w:r>
              <w:rPr>
                <w:rFonts w:ascii="Tahoma" w:hAnsi="Tahoma" w:cs="Tahoma"/>
                <w:sz w:val="20"/>
                <w:szCs w:val="20"/>
              </w:rPr>
              <w:t>2</w:t>
            </w:r>
          </w:p>
        </w:tc>
        <w:tc>
          <w:tcPr>
            <w:tcW w:w="3957" w:type="dxa"/>
          </w:tcPr>
          <w:p w:rsidR="005A5F6A" w:rsidRPr="00687BED" w:rsidRDefault="005A5F6A" w:rsidP="009359A1">
            <w:pPr>
              <w:rPr>
                <w:rFonts w:ascii="Tahoma" w:hAnsi="Tahoma" w:cs="Tahoma"/>
                <w:sz w:val="20"/>
                <w:szCs w:val="20"/>
              </w:rPr>
            </w:pPr>
            <w:r>
              <w:rPr>
                <w:rFonts w:ascii="Tahoma" w:hAnsi="Tahoma" w:cs="Tahoma"/>
                <w:sz w:val="20"/>
                <w:szCs w:val="20"/>
              </w:rPr>
              <w:t>System shows the new product for to the admin</w:t>
            </w:r>
          </w:p>
        </w:tc>
      </w:tr>
      <w:tr w:rsidR="005A5F6A" w:rsidTr="009359A1">
        <w:tc>
          <w:tcPr>
            <w:tcW w:w="456" w:type="dxa"/>
          </w:tcPr>
          <w:p w:rsidR="005A5F6A" w:rsidRPr="00687BED" w:rsidRDefault="005A5F6A" w:rsidP="009359A1">
            <w:pPr>
              <w:rPr>
                <w:rFonts w:ascii="Tahoma" w:hAnsi="Tahoma" w:cs="Tahoma"/>
                <w:sz w:val="20"/>
                <w:szCs w:val="20"/>
              </w:rPr>
            </w:pPr>
            <w:r>
              <w:rPr>
                <w:rFonts w:ascii="Tahoma" w:hAnsi="Tahoma" w:cs="Tahoma"/>
                <w:sz w:val="20"/>
                <w:szCs w:val="20"/>
              </w:rPr>
              <w:t>3</w:t>
            </w:r>
          </w:p>
        </w:tc>
        <w:tc>
          <w:tcPr>
            <w:tcW w:w="3650" w:type="dxa"/>
          </w:tcPr>
          <w:p w:rsidR="005A5F6A" w:rsidRPr="00687BED" w:rsidRDefault="007914EA" w:rsidP="009359A1">
            <w:pPr>
              <w:rPr>
                <w:rFonts w:ascii="Tahoma" w:hAnsi="Tahoma" w:cs="Tahoma"/>
                <w:sz w:val="20"/>
                <w:szCs w:val="20"/>
              </w:rPr>
            </w:pPr>
            <w:r>
              <w:rPr>
                <w:rFonts w:ascii="Tahoma" w:hAnsi="Tahoma" w:cs="Tahoma"/>
                <w:sz w:val="20"/>
                <w:szCs w:val="20"/>
              </w:rPr>
              <w:t>Admin</w:t>
            </w:r>
            <w:r w:rsidR="005A5F6A">
              <w:rPr>
                <w:rFonts w:ascii="Tahoma" w:hAnsi="Tahoma" w:cs="Tahoma"/>
                <w:sz w:val="20"/>
                <w:szCs w:val="20"/>
              </w:rPr>
              <w:t xml:space="preserve"> fill</w:t>
            </w:r>
            <w:r>
              <w:rPr>
                <w:rFonts w:ascii="Tahoma" w:hAnsi="Tahoma" w:cs="Tahoma"/>
                <w:sz w:val="20"/>
                <w:szCs w:val="20"/>
              </w:rPr>
              <w:t>s</w:t>
            </w:r>
            <w:r w:rsidR="005A5F6A">
              <w:rPr>
                <w:rFonts w:ascii="Tahoma" w:hAnsi="Tahoma" w:cs="Tahoma"/>
                <w:sz w:val="20"/>
                <w:szCs w:val="20"/>
              </w:rPr>
              <w:t xml:space="preserve"> all mandatory fields and click at the </w:t>
            </w:r>
            <w:r w:rsidR="005A5F6A">
              <w:rPr>
                <w:rFonts w:ascii="Tahoma" w:hAnsi="Tahoma" w:cs="Tahoma"/>
                <w:sz w:val="20"/>
                <w:szCs w:val="20"/>
              </w:rPr>
              <w:t>add</w:t>
            </w:r>
            <w:r w:rsidR="005A5F6A">
              <w:rPr>
                <w:rFonts w:ascii="Tahoma" w:hAnsi="Tahoma" w:cs="Tahoma"/>
                <w:sz w:val="20"/>
                <w:szCs w:val="20"/>
              </w:rPr>
              <w:t xml:space="preserve"> button.</w:t>
            </w:r>
          </w:p>
        </w:tc>
        <w:tc>
          <w:tcPr>
            <w:tcW w:w="567" w:type="dxa"/>
          </w:tcPr>
          <w:p w:rsidR="005A5F6A" w:rsidRPr="00687BED" w:rsidRDefault="005A5F6A" w:rsidP="009359A1">
            <w:pPr>
              <w:rPr>
                <w:rFonts w:ascii="Tahoma" w:hAnsi="Tahoma" w:cs="Tahoma"/>
                <w:sz w:val="20"/>
                <w:szCs w:val="20"/>
              </w:rPr>
            </w:pPr>
            <w:r>
              <w:rPr>
                <w:rFonts w:ascii="Tahoma" w:hAnsi="Tahoma" w:cs="Tahoma"/>
                <w:sz w:val="20"/>
                <w:szCs w:val="20"/>
              </w:rPr>
              <w:t>4</w:t>
            </w:r>
          </w:p>
        </w:tc>
        <w:tc>
          <w:tcPr>
            <w:tcW w:w="3957" w:type="dxa"/>
          </w:tcPr>
          <w:p w:rsidR="005A5F6A" w:rsidRPr="00687BED" w:rsidRDefault="005A5F6A" w:rsidP="009359A1">
            <w:pPr>
              <w:rPr>
                <w:rFonts w:ascii="Tahoma" w:hAnsi="Tahoma" w:cs="Tahoma"/>
                <w:sz w:val="20"/>
                <w:szCs w:val="20"/>
              </w:rPr>
            </w:pPr>
            <w:r>
              <w:rPr>
                <w:rFonts w:ascii="Tahoma" w:hAnsi="Tahoma" w:cs="Tahoma"/>
                <w:sz w:val="20"/>
                <w:szCs w:val="20"/>
              </w:rPr>
              <w:t xml:space="preserve">System check the entered data </w:t>
            </w:r>
            <w:r w:rsidR="007914EA">
              <w:rPr>
                <w:rFonts w:ascii="Tahoma" w:hAnsi="Tahoma" w:cs="Tahoma"/>
                <w:sz w:val="20"/>
                <w:szCs w:val="20"/>
              </w:rPr>
              <w:t>and make a new record in database.</w:t>
            </w:r>
          </w:p>
        </w:tc>
      </w:tr>
      <w:tr w:rsidR="005A5F6A" w:rsidTr="009359A1">
        <w:tc>
          <w:tcPr>
            <w:tcW w:w="456" w:type="dxa"/>
          </w:tcPr>
          <w:p w:rsidR="005A5F6A" w:rsidRPr="00687BED" w:rsidRDefault="005A5F6A" w:rsidP="009359A1">
            <w:pPr>
              <w:rPr>
                <w:rFonts w:ascii="Tahoma" w:hAnsi="Tahoma" w:cs="Tahoma"/>
                <w:sz w:val="20"/>
                <w:szCs w:val="20"/>
              </w:rPr>
            </w:pPr>
            <w:r>
              <w:rPr>
                <w:rFonts w:ascii="Tahoma" w:hAnsi="Tahoma" w:cs="Tahoma"/>
                <w:sz w:val="20"/>
                <w:szCs w:val="20"/>
              </w:rPr>
              <w:lastRenderedPageBreak/>
              <w:t>5</w:t>
            </w:r>
          </w:p>
        </w:tc>
        <w:tc>
          <w:tcPr>
            <w:tcW w:w="3650" w:type="dxa"/>
          </w:tcPr>
          <w:p w:rsidR="005A5F6A" w:rsidRPr="00687BED" w:rsidRDefault="007914EA" w:rsidP="009359A1">
            <w:pPr>
              <w:rPr>
                <w:rFonts w:ascii="Tahoma" w:hAnsi="Tahoma" w:cs="Tahoma"/>
                <w:sz w:val="20"/>
                <w:szCs w:val="20"/>
              </w:rPr>
            </w:pPr>
            <w:r>
              <w:rPr>
                <w:rFonts w:ascii="Tahoma" w:hAnsi="Tahoma" w:cs="Tahoma"/>
                <w:sz w:val="20"/>
                <w:szCs w:val="20"/>
              </w:rPr>
              <w:t>Admin will back to the product list.</w:t>
            </w:r>
          </w:p>
        </w:tc>
        <w:tc>
          <w:tcPr>
            <w:tcW w:w="567" w:type="dxa"/>
          </w:tcPr>
          <w:p w:rsidR="005A5F6A" w:rsidRPr="00687BED" w:rsidRDefault="005A5F6A" w:rsidP="009359A1">
            <w:pPr>
              <w:rPr>
                <w:rFonts w:ascii="Tahoma" w:hAnsi="Tahoma" w:cs="Tahoma"/>
                <w:sz w:val="20"/>
                <w:szCs w:val="20"/>
              </w:rPr>
            </w:pPr>
          </w:p>
        </w:tc>
        <w:tc>
          <w:tcPr>
            <w:tcW w:w="3957" w:type="dxa"/>
          </w:tcPr>
          <w:p w:rsidR="005A5F6A" w:rsidRPr="00687BED" w:rsidRDefault="005A5F6A" w:rsidP="009359A1">
            <w:pPr>
              <w:rPr>
                <w:rFonts w:ascii="Tahoma" w:hAnsi="Tahoma" w:cs="Tahoma"/>
                <w:sz w:val="20"/>
                <w:szCs w:val="20"/>
              </w:rPr>
            </w:pPr>
          </w:p>
        </w:tc>
      </w:tr>
      <w:tr w:rsidR="005A5F6A" w:rsidTr="009359A1">
        <w:tc>
          <w:tcPr>
            <w:tcW w:w="456" w:type="dxa"/>
          </w:tcPr>
          <w:p w:rsidR="005A5F6A" w:rsidRPr="00687BED" w:rsidRDefault="005A5F6A" w:rsidP="009359A1">
            <w:pPr>
              <w:rPr>
                <w:rFonts w:ascii="Tahoma" w:hAnsi="Tahoma" w:cs="Tahoma"/>
                <w:sz w:val="20"/>
                <w:szCs w:val="20"/>
              </w:rPr>
            </w:pPr>
          </w:p>
        </w:tc>
        <w:tc>
          <w:tcPr>
            <w:tcW w:w="3650" w:type="dxa"/>
          </w:tcPr>
          <w:p w:rsidR="005A5F6A" w:rsidRPr="00687BED" w:rsidRDefault="005A5F6A" w:rsidP="009359A1">
            <w:pPr>
              <w:rPr>
                <w:rFonts w:ascii="Tahoma" w:hAnsi="Tahoma" w:cs="Tahoma"/>
                <w:sz w:val="20"/>
                <w:szCs w:val="20"/>
              </w:rPr>
            </w:pPr>
          </w:p>
        </w:tc>
        <w:tc>
          <w:tcPr>
            <w:tcW w:w="567" w:type="dxa"/>
          </w:tcPr>
          <w:p w:rsidR="005A5F6A" w:rsidRPr="00687BED" w:rsidRDefault="005A5F6A" w:rsidP="009359A1">
            <w:pPr>
              <w:rPr>
                <w:rFonts w:ascii="Tahoma" w:hAnsi="Tahoma" w:cs="Tahoma"/>
                <w:sz w:val="20"/>
                <w:szCs w:val="20"/>
              </w:rPr>
            </w:pPr>
          </w:p>
        </w:tc>
        <w:tc>
          <w:tcPr>
            <w:tcW w:w="3957" w:type="dxa"/>
          </w:tcPr>
          <w:p w:rsidR="005A5F6A" w:rsidRPr="00687BED" w:rsidRDefault="005A5F6A" w:rsidP="009359A1">
            <w:pPr>
              <w:rPr>
                <w:rFonts w:ascii="Tahoma" w:hAnsi="Tahoma" w:cs="Tahoma"/>
                <w:sz w:val="20"/>
                <w:szCs w:val="20"/>
              </w:rPr>
            </w:pPr>
          </w:p>
        </w:tc>
      </w:tr>
      <w:tr w:rsidR="005A5F6A" w:rsidTr="009359A1">
        <w:tc>
          <w:tcPr>
            <w:tcW w:w="456" w:type="dxa"/>
          </w:tcPr>
          <w:p w:rsidR="005A5F6A" w:rsidRPr="00687BED" w:rsidRDefault="005A5F6A" w:rsidP="009359A1">
            <w:pPr>
              <w:rPr>
                <w:rFonts w:ascii="Tahoma" w:hAnsi="Tahoma" w:cs="Tahoma"/>
                <w:sz w:val="20"/>
                <w:szCs w:val="20"/>
              </w:rPr>
            </w:pPr>
          </w:p>
        </w:tc>
        <w:tc>
          <w:tcPr>
            <w:tcW w:w="3650" w:type="dxa"/>
          </w:tcPr>
          <w:p w:rsidR="005A5F6A" w:rsidRPr="00687BED" w:rsidRDefault="005A5F6A" w:rsidP="009359A1">
            <w:pPr>
              <w:rPr>
                <w:rFonts w:ascii="Tahoma" w:hAnsi="Tahoma" w:cs="Tahoma"/>
                <w:sz w:val="20"/>
                <w:szCs w:val="20"/>
              </w:rPr>
            </w:pPr>
          </w:p>
        </w:tc>
        <w:tc>
          <w:tcPr>
            <w:tcW w:w="567" w:type="dxa"/>
          </w:tcPr>
          <w:p w:rsidR="005A5F6A" w:rsidRPr="00687BED" w:rsidRDefault="005A5F6A" w:rsidP="009359A1">
            <w:pPr>
              <w:rPr>
                <w:rFonts w:ascii="Tahoma" w:hAnsi="Tahoma" w:cs="Tahoma"/>
                <w:sz w:val="20"/>
                <w:szCs w:val="20"/>
              </w:rPr>
            </w:pPr>
          </w:p>
        </w:tc>
        <w:tc>
          <w:tcPr>
            <w:tcW w:w="3957" w:type="dxa"/>
          </w:tcPr>
          <w:p w:rsidR="005A5F6A" w:rsidRPr="00687BED" w:rsidRDefault="005A5F6A" w:rsidP="009359A1">
            <w:pPr>
              <w:rPr>
                <w:rFonts w:ascii="Tahoma" w:hAnsi="Tahoma" w:cs="Tahoma"/>
                <w:sz w:val="20"/>
                <w:szCs w:val="20"/>
              </w:rPr>
            </w:pPr>
          </w:p>
        </w:tc>
      </w:tr>
    </w:tbl>
    <w:p w:rsidR="007914EA" w:rsidRDefault="007914EA" w:rsidP="005A5F6A">
      <w:pPr>
        <w:autoSpaceDE/>
        <w:autoSpaceDN/>
        <w:spacing w:after="0"/>
        <w:jc w:val="left"/>
      </w:pPr>
    </w:p>
    <w:p w:rsidR="007914EA" w:rsidRPr="005A5F6A" w:rsidRDefault="007914EA" w:rsidP="007914EA">
      <w:pPr>
        <w:rPr>
          <w:lang w:val="en-GB"/>
        </w:rPr>
      </w:pPr>
      <w:r>
        <w:rPr>
          <w:rFonts w:ascii="Arial" w:hAnsi="Arial" w:cs="Arial"/>
          <w:b/>
          <w:bCs/>
          <w:noProof/>
          <w:sz w:val="28"/>
          <w:szCs w:val="28"/>
        </w:rPr>
        <w:t xml:space="preserve">Use Case </w:t>
      </w:r>
      <w:r>
        <w:rPr>
          <w:rFonts w:ascii="Arial" w:hAnsi="Arial" w:cs="Arial"/>
          <w:b/>
          <w:bCs/>
          <w:noProof/>
          <w:sz w:val="28"/>
          <w:szCs w:val="28"/>
        </w:rPr>
        <w:t>Reporting</w:t>
      </w:r>
    </w:p>
    <w:p w:rsidR="007914EA" w:rsidRPr="00EE2A95" w:rsidRDefault="007914EA" w:rsidP="007914EA">
      <w:pPr>
        <w:rPr>
          <w:i/>
          <w:iCs/>
          <w:color w:val="000000" w:themeColor="text1"/>
        </w:rPr>
      </w:pPr>
      <w:r w:rsidRPr="00EE2A95">
        <w:rPr>
          <w:i/>
          <w:iCs/>
          <w:color w:val="000000" w:themeColor="text1"/>
        </w:rPr>
        <w:t xml:space="preserve">Name: </w:t>
      </w:r>
      <w:r>
        <w:rPr>
          <w:i/>
          <w:iCs/>
          <w:color w:val="000000" w:themeColor="text1"/>
        </w:rPr>
        <w:t>Reporting</w:t>
      </w:r>
      <w:r>
        <w:rPr>
          <w:i/>
          <w:iCs/>
          <w:color w:val="000000" w:themeColor="text1"/>
        </w:rPr>
        <w:t>.</w:t>
      </w:r>
    </w:p>
    <w:p w:rsidR="007914EA" w:rsidRPr="00EE2A95" w:rsidRDefault="007914EA" w:rsidP="007914EA">
      <w:pPr>
        <w:rPr>
          <w:i/>
          <w:iCs/>
          <w:color w:val="000000" w:themeColor="text1"/>
        </w:rPr>
      </w:pPr>
      <w:r w:rsidRPr="00EE2A95">
        <w:rPr>
          <w:i/>
          <w:iCs/>
          <w:color w:val="000000" w:themeColor="text1"/>
        </w:rPr>
        <w:t>Actors:</w:t>
      </w:r>
      <w:r>
        <w:rPr>
          <w:i/>
          <w:iCs/>
          <w:color w:val="000000" w:themeColor="text1"/>
        </w:rPr>
        <w:t xml:space="preserve"> Admin</w:t>
      </w:r>
      <w:r w:rsidRPr="00EE2A95">
        <w:rPr>
          <w:i/>
          <w:iCs/>
          <w:color w:val="000000" w:themeColor="text1"/>
        </w:rPr>
        <w:t>.</w:t>
      </w:r>
    </w:p>
    <w:p w:rsidR="007914EA" w:rsidRPr="00EE2A95" w:rsidRDefault="007914EA" w:rsidP="007914EA">
      <w:pPr>
        <w:rPr>
          <w:i/>
          <w:iCs/>
          <w:color w:val="000000" w:themeColor="text1"/>
        </w:rPr>
      </w:pPr>
      <w:r w:rsidRPr="00EE2A95">
        <w:rPr>
          <w:i/>
          <w:iCs/>
          <w:color w:val="000000" w:themeColor="text1"/>
        </w:rPr>
        <w:t xml:space="preserve">Purpose: </w:t>
      </w:r>
      <w:r>
        <w:rPr>
          <w:i/>
          <w:iCs/>
          <w:color w:val="000000" w:themeColor="text1"/>
        </w:rPr>
        <w:t>Getting a report with customized criteria</w:t>
      </w:r>
      <w:r>
        <w:rPr>
          <w:i/>
          <w:iCs/>
          <w:color w:val="000000" w:themeColor="text1"/>
        </w:rPr>
        <w:t>.</w:t>
      </w:r>
    </w:p>
    <w:p w:rsidR="007914EA" w:rsidRPr="00EE2A95" w:rsidRDefault="007914EA" w:rsidP="007914EA">
      <w:pPr>
        <w:rPr>
          <w:i/>
          <w:iCs/>
          <w:color w:val="000000" w:themeColor="text1"/>
        </w:rPr>
      </w:pPr>
      <w:r w:rsidRPr="00EE2A95">
        <w:rPr>
          <w:i/>
          <w:iCs/>
          <w:color w:val="000000" w:themeColor="text1"/>
        </w:rPr>
        <w:t xml:space="preserve">Description: </w:t>
      </w:r>
      <w:r>
        <w:rPr>
          <w:i/>
          <w:iCs/>
          <w:color w:val="000000" w:themeColor="text1"/>
        </w:rPr>
        <w:t xml:space="preserve">Admin </w:t>
      </w:r>
      <w:r>
        <w:rPr>
          <w:i/>
          <w:iCs/>
          <w:color w:val="000000" w:themeColor="text1"/>
        </w:rPr>
        <w:t>defines criteria for sale report and takes some data by the report</w:t>
      </w:r>
      <w:r>
        <w:rPr>
          <w:i/>
          <w:iCs/>
          <w:color w:val="000000" w:themeColor="text1"/>
        </w:rPr>
        <w:t>.</w:t>
      </w:r>
    </w:p>
    <w:p w:rsidR="007914EA" w:rsidRPr="00EE2A95" w:rsidRDefault="007914EA" w:rsidP="007914EA">
      <w:pPr>
        <w:rPr>
          <w:i/>
          <w:iCs/>
          <w:color w:val="000000" w:themeColor="text1"/>
        </w:rPr>
      </w:pPr>
      <w:r w:rsidRPr="00EE2A95">
        <w:rPr>
          <w:i/>
          <w:iCs/>
          <w:color w:val="000000" w:themeColor="text1"/>
        </w:rPr>
        <w:t>Cross Reference</w:t>
      </w:r>
      <w:r w:rsidRPr="00EE2A95">
        <w:rPr>
          <w:color w:val="000000" w:themeColor="text1"/>
        </w:rPr>
        <w:t>:</w:t>
      </w:r>
      <w:r>
        <w:rPr>
          <w:color w:val="000000" w:themeColor="text1"/>
        </w:rPr>
        <w:t xml:space="preserve"> </w:t>
      </w:r>
      <w:r w:rsidRPr="005A5F6A">
        <w:rPr>
          <w:i/>
          <w:iCs/>
          <w:color w:val="000000" w:themeColor="text1"/>
        </w:rPr>
        <w:t>Admin must login first.</w:t>
      </w:r>
    </w:p>
    <w:p w:rsidR="007914EA" w:rsidRDefault="007914EA" w:rsidP="007914EA">
      <w:r>
        <w:t>Pre-Conditions: --</w:t>
      </w:r>
    </w:p>
    <w:p w:rsidR="007914EA" w:rsidRPr="00EE2A95" w:rsidRDefault="007914EA" w:rsidP="007914EA">
      <w:pPr>
        <w:rPr>
          <w:i/>
          <w:iCs/>
          <w:color w:val="000000" w:themeColor="text1"/>
        </w:rPr>
      </w:pPr>
      <w:r>
        <w:t>Successful Post-</w:t>
      </w:r>
      <w:r>
        <w:t>Conditions:</w:t>
      </w:r>
    </w:p>
    <w:p w:rsidR="007914EA" w:rsidRPr="00EE2A95" w:rsidRDefault="007914EA" w:rsidP="007914EA">
      <w:pPr>
        <w:rPr>
          <w:i/>
          <w:iCs/>
          <w:color w:val="FF0000"/>
        </w:rPr>
      </w:pPr>
      <w:r>
        <w:t xml:space="preserve">Failure Post-Conditions: </w:t>
      </w:r>
    </w:p>
    <w:tbl>
      <w:tblPr>
        <w:tblStyle w:val="TableGrid"/>
        <w:tblW w:w="0" w:type="auto"/>
        <w:tblLook w:val="04A0" w:firstRow="1" w:lastRow="0" w:firstColumn="1" w:lastColumn="0" w:noHBand="0" w:noVBand="1"/>
      </w:tblPr>
      <w:tblGrid>
        <w:gridCol w:w="456"/>
        <w:gridCol w:w="3650"/>
        <w:gridCol w:w="567"/>
        <w:gridCol w:w="3957"/>
      </w:tblGrid>
      <w:tr w:rsidR="007914EA" w:rsidTr="009359A1">
        <w:tc>
          <w:tcPr>
            <w:tcW w:w="8630" w:type="dxa"/>
            <w:gridSpan w:val="4"/>
          </w:tcPr>
          <w:p w:rsidR="007914EA" w:rsidRPr="00FC49B7" w:rsidRDefault="007914EA" w:rsidP="009359A1">
            <w:pPr>
              <w:jc w:val="center"/>
              <w:rPr>
                <w:b/>
                <w:bCs/>
              </w:rPr>
            </w:pPr>
            <w:r w:rsidRPr="00FC49B7">
              <w:rPr>
                <w:b/>
                <w:bCs/>
                <w:sz w:val="20"/>
              </w:rPr>
              <w:t>Typical Course of Events</w:t>
            </w:r>
          </w:p>
        </w:tc>
      </w:tr>
      <w:tr w:rsidR="007914EA" w:rsidTr="009359A1">
        <w:tc>
          <w:tcPr>
            <w:tcW w:w="4106" w:type="dxa"/>
            <w:gridSpan w:val="2"/>
          </w:tcPr>
          <w:p w:rsidR="007914EA" w:rsidRPr="00FC49B7" w:rsidRDefault="007914EA" w:rsidP="009359A1">
            <w:pPr>
              <w:jc w:val="center"/>
              <w:rPr>
                <w:b/>
                <w:bCs/>
              </w:rPr>
            </w:pPr>
            <w:r w:rsidRPr="00FC49B7">
              <w:rPr>
                <w:b/>
                <w:bCs/>
                <w:sz w:val="20"/>
              </w:rPr>
              <w:t>Actor Action</w:t>
            </w:r>
          </w:p>
        </w:tc>
        <w:tc>
          <w:tcPr>
            <w:tcW w:w="4524" w:type="dxa"/>
            <w:gridSpan w:val="2"/>
          </w:tcPr>
          <w:p w:rsidR="007914EA" w:rsidRPr="00FC49B7" w:rsidRDefault="007914EA" w:rsidP="009359A1">
            <w:pPr>
              <w:jc w:val="center"/>
              <w:rPr>
                <w:b/>
                <w:bCs/>
              </w:rPr>
            </w:pPr>
            <w:r w:rsidRPr="00FC49B7">
              <w:rPr>
                <w:b/>
                <w:bCs/>
                <w:sz w:val="20"/>
              </w:rPr>
              <w:t>System Response</w:t>
            </w:r>
          </w:p>
        </w:tc>
      </w:tr>
      <w:tr w:rsidR="007914EA" w:rsidTr="009359A1">
        <w:tc>
          <w:tcPr>
            <w:tcW w:w="456" w:type="dxa"/>
          </w:tcPr>
          <w:p w:rsidR="007914EA" w:rsidRPr="00687BED" w:rsidRDefault="007914EA" w:rsidP="009359A1">
            <w:pPr>
              <w:rPr>
                <w:rFonts w:ascii="Tahoma" w:hAnsi="Tahoma" w:cs="Tahoma"/>
                <w:sz w:val="20"/>
                <w:szCs w:val="20"/>
              </w:rPr>
            </w:pPr>
            <w:r w:rsidRPr="00687BED">
              <w:rPr>
                <w:rFonts w:ascii="Tahoma" w:hAnsi="Tahoma" w:cs="Tahoma"/>
                <w:sz w:val="20"/>
                <w:szCs w:val="20"/>
              </w:rPr>
              <w:t>1</w:t>
            </w:r>
          </w:p>
        </w:tc>
        <w:tc>
          <w:tcPr>
            <w:tcW w:w="3650" w:type="dxa"/>
          </w:tcPr>
          <w:p w:rsidR="007914EA" w:rsidRPr="00687BED" w:rsidRDefault="007914EA" w:rsidP="009359A1">
            <w:pPr>
              <w:rPr>
                <w:rFonts w:ascii="Tahoma" w:hAnsi="Tahoma" w:cs="Tahoma"/>
                <w:sz w:val="20"/>
                <w:szCs w:val="20"/>
              </w:rPr>
            </w:pPr>
            <w:r>
              <w:rPr>
                <w:rFonts w:ascii="Tahoma" w:hAnsi="Tahoma" w:cs="Tahoma"/>
                <w:sz w:val="20"/>
                <w:szCs w:val="20"/>
              </w:rPr>
              <w:t xml:space="preserve">This action starts when Admin clicked at the </w:t>
            </w:r>
            <w:r>
              <w:rPr>
                <w:rFonts w:ascii="Tahoma" w:hAnsi="Tahoma" w:cs="Tahoma"/>
                <w:sz w:val="20"/>
                <w:szCs w:val="20"/>
              </w:rPr>
              <w:t>report</w:t>
            </w:r>
            <w:r>
              <w:rPr>
                <w:rFonts w:ascii="Tahoma" w:hAnsi="Tahoma" w:cs="Tahoma"/>
                <w:sz w:val="20"/>
                <w:szCs w:val="20"/>
              </w:rPr>
              <w:t xml:space="preserve"> button</w:t>
            </w:r>
          </w:p>
        </w:tc>
        <w:tc>
          <w:tcPr>
            <w:tcW w:w="567" w:type="dxa"/>
          </w:tcPr>
          <w:p w:rsidR="007914EA" w:rsidRPr="00687BED" w:rsidRDefault="007914EA" w:rsidP="009359A1">
            <w:pPr>
              <w:rPr>
                <w:rFonts w:ascii="Tahoma" w:hAnsi="Tahoma" w:cs="Tahoma"/>
                <w:sz w:val="20"/>
                <w:szCs w:val="20"/>
              </w:rPr>
            </w:pPr>
            <w:r>
              <w:rPr>
                <w:rFonts w:ascii="Tahoma" w:hAnsi="Tahoma" w:cs="Tahoma"/>
                <w:sz w:val="20"/>
                <w:szCs w:val="20"/>
              </w:rPr>
              <w:t>2</w:t>
            </w:r>
          </w:p>
        </w:tc>
        <w:tc>
          <w:tcPr>
            <w:tcW w:w="3957" w:type="dxa"/>
          </w:tcPr>
          <w:p w:rsidR="007914EA" w:rsidRPr="00687BED" w:rsidRDefault="007914EA" w:rsidP="009359A1">
            <w:pPr>
              <w:rPr>
                <w:rFonts w:ascii="Tahoma" w:hAnsi="Tahoma" w:cs="Tahoma"/>
                <w:sz w:val="20"/>
                <w:szCs w:val="20"/>
              </w:rPr>
            </w:pPr>
            <w:r>
              <w:rPr>
                <w:rFonts w:ascii="Tahoma" w:hAnsi="Tahoma" w:cs="Tahoma"/>
                <w:sz w:val="20"/>
                <w:szCs w:val="20"/>
              </w:rPr>
              <w:t xml:space="preserve">System shows </w:t>
            </w:r>
            <w:r>
              <w:rPr>
                <w:rFonts w:ascii="Tahoma" w:hAnsi="Tahoma" w:cs="Tahoma"/>
                <w:sz w:val="20"/>
                <w:szCs w:val="20"/>
              </w:rPr>
              <w:t>the report form to the Admin</w:t>
            </w:r>
          </w:p>
        </w:tc>
      </w:tr>
      <w:tr w:rsidR="007914EA" w:rsidTr="009359A1">
        <w:tc>
          <w:tcPr>
            <w:tcW w:w="456" w:type="dxa"/>
          </w:tcPr>
          <w:p w:rsidR="007914EA" w:rsidRPr="00687BED" w:rsidRDefault="007914EA" w:rsidP="009359A1">
            <w:pPr>
              <w:rPr>
                <w:rFonts w:ascii="Tahoma" w:hAnsi="Tahoma" w:cs="Tahoma"/>
                <w:sz w:val="20"/>
                <w:szCs w:val="20"/>
              </w:rPr>
            </w:pPr>
            <w:r>
              <w:rPr>
                <w:rFonts w:ascii="Tahoma" w:hAnsi="Tahoma" w:cs="Tahoma"/>
                <w:sz w:val="20"/>
                <w:szCs w:val="20"/>
              </w:rPr>
              <w:t>3</w:t>
            </w:r>
          </w:p>
        </w:tc>
        <w:tc>
          <w:tcPr>
            <w:tcW w:w="3650" w:type="dxa"/>
          </w:tcPr>
          <w:p w:rsidR="007914EA" w:rsidRPr="00687BED" w:rsidRDefault="007914EA" w:rsidP="009359A1">
            <w:pPr>
              <w:rPr>
                <w:rFonts w:ascii="Tahoma" w:hAnsi="Tahoma" w:cs="Tahoma"/>
                <w:sz w:val="20"/>
                <w:szCs w:val="20"/>
              </w:rPr>
            </w:pPr>
            <w:r>
              <w:rPr>
                <w:rFonts w:ascii="Tahoma" w:hAnsi="Tahoma" w:cs="Tahoma"/>
                <w:sz w:val="20"/>
                <w:szCs w:val="20"/>
              </w:rPr>
              <w:t>Admin define the report criteria and press show report.</w:t>
            </w:r>
          </w:p>
        </w:tc>
        <w:tc>
          <w:tcPr>
            <w:tcW w:w="567" w:type="dxa"/>
          </w:tcPr>
          <w:p w:rsidR="007914EA" w:rsidRPr="00687BED" w:rsidRDefault="007914EA" w:rsidP="009359A1">
            <w:pPr>
              <w:rPr>
                <w:rFonts w:ascii="Tahoma" w:hAnsi="Tahoma" w:cs="Tahoma"/>
                <w:sz w:val="20"/>
                <w:szCs w:val="20"/>
              </w:rPr>
            </w:pPr>
            <w:r>
              <w:rPr>
                <w:rFonts w:ascii="Tahoma" w:hAnsi="Tahoma" w:cs="Tahoma"/>
                <w:sz w:val="20"/>
                <w:szCs w:val="20"/>
              </w:rPr>
              <w:t>4</w:t>
            </w:r>
          </w:p>
        </w:tc>
        <w:tc>
          <w:tcPr>
            <w:tcW w:w="3957" w:type="dxa"/>
          </w:tcPr>
          <w:p w:rsidR="007914EA" w:rsidRPr="00687BED" w:rsidRDefault="007914EA" w:rsidP="009359A1">
            <w:pPr>
              <w:rPr>
                <w:rFonts w:ascii="Tahoma" w:hAnsi="Tahoma" w:cs="Tahoma"/>
                <w:sz w:val="20"/>
                <w:szCs w:val="20"/>
              </w:rPr>
            </w:pPr>
            <w:r>
              <w:rPr>
                <w:rFonts w:ascii="Tahoma" w:hAnsi="Tahoma" w:cs="Tahoma"/>
                <w:sz w:val="20"/>
                <w:szCs w:val="20"/>
              </w:rPr>
              <w:t>System prepare a report by the entered data for admin</w:t>
            </w:r>
            <w:r>
              <w:rPr>
                <w:rFonts w:ascii="Tahoma" w:hAnsi="Tahoma" w:cs="Tahoma"/>
                <w:sz w:val="20"/>
                <w:szCs w:val="20"/>
              </w:rPr>
              <w:t>.</w:t>
            </w:r>
          </w:p>
        </w:tc>
      </w:tr>
      <w:tr w:rsidR="007914EA" w:rsidTr="009359A1">
        <w:tc>
          <w:tcPr>
            <w:tcW w:w="456" w:type="dxa"/>
          </w:tcPr>
          <w:p w:rsidR="007914EA" w:rsidRPr="00687BED" w:rsidRDefault="007914EA" w:rsidP="009359A1">
            <w:pPr>
              <w:rPr>
                <w:rFonts w:ascii="Tahoma" w:hAnsi="Tahoma" w:cs="Tahoma"/>
                <w:sz w:val="20"/>
                <w:szCs w:val="20"/>
              </w:rPr>
            </w:pPr>
            <w:r>
              <w:rPr>
                <w:rFonts w:ascii="Tahoma" w:hAnsi="Tahoma" w:cs="Tahoma"/>
                <w:sz w:val="20"/>
                <w:szCs w:val="20"/>
              </w:rPr>
              <w:t>5</w:t>
            </w:r>
          </w:p>
        </w:tc>
        <w:tc>
          <w:tcPr>
            <w:tcW w:w="3650" w:type="dxa"/>
          </w:tcPr>
          <w:p w:rsidR="007914EA" w:rsidRPr="00687BED" w:rsidRDefault="007914EA" w:rsidP="009359A1">
            <w:pPr>
              <w:rPr>
                <w:rFonts w:ascii="Tahoma" w:hAnsi="Tahoma" w:cs="Tahoma"/>
                <w:sz w:val="20"/>
                <w:szCs w:val="20"/>
              </w:rPr>
            </w:pPr>
            <w:bookmarkStart w:id="17" w:name="_GoBack"/>
            <w:bookmarkEnd w:id="17"/>
          </w:p>
        </w:tc>
        <w:tc>
          <w:tcPr>
            <w:tcW w:w="567" w:type="dxa"/>
          </w:tcPr>
          <w:p w:rsidR="007914EA" w:rsidRPr="00687BED" w:rsidRDefault="007914EA" w:rsidP="009359A1">
            <w:pPr>
              <w:rPr>
                <w:rFonts w:ascii="Tahoma" w:hAnsi="Tahoma" w:cs="Tahoma"/>
                <w:sz w:val="20"/>
                <w:szCs w:val="20"/>
              </w:rPr>
            </w:pPr>
          </w:p>
        </w:tc>
        <w:tc>
          <w:tcPr>
            <w:tcW w:w="3957" w:type="dxa"/>
          </w:tcPr>
          <w:p w:rsidR="007914EA" w:rsidRPr="00687BED" w:rsidRDefault="007914EA" w:rsidP="009359A1">
            <w:pPr>
              <w:rPr>
                <w:rFonts w:ascii="Tahoma" w:hAnsi="Tahoma" w:cs="Tahoma"/>
                <w:sz w:val="20"/>
                <w:szCs w:val="20"/>
              </w:rPr>
            </w:pPr>
          </w:p>
        </w:tc>
      </w:tr>
      <w:tr w:rsidR="007914EA" w:rsidTr="009359A1">
        <w:tc>
          <w:tcPr>
            <w:tcW w:w="456" w:type="dxa"/>
          </w:tcPr>
          <w:p w:rsidR="007914EA" w:rsidRPr="00687BED" w:rsidRDefault="007914EA" w:rsidP="009359A1">
            <w:pPr>
              <w:rPr>
                <w:rFonts w:ascii="Tahoma" w:hAnsi="Tahoma" w:cs="Tahoma"/>
                <w:sz w:val="20"/>
                <w:szCs w:val="20"/>
              </w:rPr>
            </w:pPr>
          </w:p>
        </w:tc>
        <w:tc>
          <w:tcPr>
            <w:tcW w:w="3650" w:type="dxa"/>
          </w:tcPr>
          <w:p w:rsidR="007914EA" w:rsidRPr="00687BED" w:rsidRDefault="007914EA" w:rsidP="009359A1">
            <w:pPr>
              <w:rPr>
                <w:rFonts w:ascii="Tahoma" w:hAnsi="Tahoma" w:cs="Tahoma"/>
                <w:sz w:val="20"/>
                <w:szCs w:val="20"/>
              </w:rPr>
            </w:pPr>
          </w:p>
        </w:tc>
        <w:tc>
          <w:tcPr>
            <w:tcW w:w="567" w:type="dxa"/>
          </w:tcPr>
          <w:p w:rsidR="007914EA" w:rsidRPr="00687BED" w:rsidRDefault="007914EA" w:rsidP="009359A1">
            <w:pPr>
              <w:rPr>
                <w:rFonts w:ascii="Tahoma" w:hAnsi="Tahoma" w:cs="Tahoma"/>
                <w:sz w:val="20"/>
                <w:szCs w:val="20"/>
              </w:rPr>
            </w:pPr>
          </w:p>
        </w:tc>
        <w:tc>
          <w:tcPr>
            <w:tcW w:w="3957" w:type="dxa"/>
          </w:tcPr>
          <w:p w:rsidR="007914EA" w:rsidRPr="00687BED" w:rsidRDefault="007914EA" w:rsidP="009359A1">
            <w:pPr>
              <w:rPr>
                <w:rFonts w:ascii="Tahoma" w:hAnsi="Tahoma" w:cs="Tahoma"/>
                <w:sz w:val="20"/>
                <w:szCs w:val="20"/>
              </w:rPr>
            </w:pPr>
          </w:p>
        </w:tc>
      </w:tr>
      <w:tr w:rsidR="007914EA" w:rsidTr="009359A1">
        <w:tc>
          <w:tcPr>
            <w:tcW w:w="456" w:type="dxa"/>
          </w:tcPr>
          <w:p w:rsidR="007914EA" w:rsidRPr="00687BED" w:rsidRDefault="007914EA" w:rsidP="009359A1">
            <w:pPr>
              <w:rPr>
                <w:rFonts w:ascii="Tahoma" w:hAnsi="Tahoma" w:cs="Tahoma"/>
                <w:sz w:val="20"/>
                <w:szCs w:val="20"/>
              </w:rPr>
            </w:pPr>
          </w:p>
        </w:tc>
        <w:tc>
          <w:tcPr>
            <w:tcW w:w="3650" w:type="dxa"/>
          </w:tcPr>
          <w:p w:rsidR="007914EA" w:rsidRPr="00687BED" w:rsidRDefault="007914EA" w:rsidP="009359A1">
            <w:pPr>
              <w:rPr>
                <w:rFonts w:ascii="Tahoma" w:hAnsi="Tahoma" w:cs="Tahoma"/>
                <w:sz w:val="20"/>
                <w:szCs w:val="20"/>
              </w:rPr>
            </w:pPr>
          </w:p>
        </w:tc>
        <w:tc>
          <w:tcPr>
            <w:tcW w:w="567" w:type="dxa"/>
          </w:tcPr>
          <w:p w:rsidR="007914EA" w:rsidRPr="00687BED" w:rsidRDefault="007914EA" w:rsidP="009359A1">
            <w:pPr>
              <w:rPr>
                <w:rFonts w:ascii="Tahoma" w:hAnsi="Tahoma" w:cs="Tahoma"/>
                <w:sz w:val="20"/>
                <w:szCs w:val="20"/>
              </w:rPr>
            </w:pPr>
          </w:p>
        </w:tc>
        <w:tc>
          <w:tcPr>
            <w:tcW w:w="3957" w:type="dxa"/>
          </w:tcPr>
          <w:p w:rsidR="007914EA" w:rsidRPr="00687BED" w:rsidRDefault="007914EA" w:rsidP="009359A1">
            <w:pPr>
              <w:rPr>
                <w:rFonts w:ascii="Tahoma" w:hAnsi="Tahoma" w:cs="Tahoma"/>
                <w:sz w:val="20"/>
                <w:szCs w:val="20"/>
              </w:rPr>
            </w:pPr>
          </w:p>
        </w:tc>
      </w:tr>
    </w:tbl>
    <w:p w:rsidR="005A5F6A" w:rsidRDefault="007914EA" w:rsidP="005A5F6A">
      <w:pPr>
        <w:autoSpaceDE/>
        <w:autoSpaceDN/>
        <w:spacing w:after="0"/>
        <w:jc w:val="left"/>
      </w:pPr>
      <w:r>
        <w:br w:type="page"/>
      </w:r>
      <w:r w:rsidR="005A5F6A">
        <w:lastRenderedPageBreak/>
        <w:br w:type="page"/>
      </w:r>
    </w:p>
    <w:p w:rsidR="005A5F6A" w:rsidRDefault="005A5F6A">
      <w:pPr>
        <w:autoSpaceDE/>
        <w:autoSpaceDN/>
        <w:spacing w:after="0"/>
        <w:jc w:val="left"/>
      </w:pPr>
    </w:p>
    <w:p w:rsidR="00FC49B7" w:rsidRDefault="00FC49B7" w:rsidP="00E032E4"/>
    <w:p w:rsidR="00BD2053" w:rsidRDefault="00BD2053" w:rsidP="00E032E4"/>
    <w:p w:rsidR="00BD2053" w:rsidRDefault="00BD2053" w:rsidP="00E032E4"/>
    <w:p w:rsidR="00BD2053" w:rsidRDefault="00BD2053" w:rsidP="00E032E4"/>
    <w:p w:rsidR="00BD2053" w:rsidRDefault="00BD2053" w:rsidP="00E032E4"/>
    <w:p w:rsidR="00BD2053" w:rsidRDefault="00BD2053" w:rsidP="00E032E4"/>
    <w:p w:rsidR="00BD2053" w:rsidRDefault="00BD2053" w:rsidP="00E032E4"/>
    <w:p w:rsidR="00BD2053" w:rsidRDefault="00BD2053" w:rsidP="00E032E4"/>
    <w:p w:rsidR="00FC49B7" w:rsidRDefault="00FC49B7" w:rsidP="00E032E4"/>
    <w:p w:rsidR="00690E12" w:rsidRPr="00E032E4" w:rsidRDefault="00690E12" w:rsidP="00E032E4"/>
    <w:p w:rsidR="00ED2D20" w:rsidRDefault="00ED2D20">
      <w:pPr>
        <w:pStyle w:val="Comment0"/>
      </w:pPr>
      <w:r>
        <w:t xml:space="preserve">Document each use case.  This can </w:t>
      </w:r>
      <w:proofErr w:type="gramStart"/>
      <w:r>
        <w:t>completed</w:t>
      </w:r>
      <w:proofErr w:type="gramEnd"/>
      <w:r>
        <w:t xml:space="preserve"> using the tables provided below:</w:t>
      </w:r>
    </w:p>
    <w:p w:rsidR="00ED2D20" w:rsidRDefault="00ED2D20"/>
    <w:tbl>
      <w:tblPr>
        <w:tblW w:w="8955" w:type="dxa"/>
        <w:tblLayout w:type="fixed"/>
        <w:tblLook w:val="0000" w:firstRow="0" w:lastRow="0" w:firstColumn="0" w:lastColumn="0" w:noHBand="0" w:noVBand="0"/>
      </w:tblPr>
      <w:tblGrid>
        <w:gridCol w:w="436"/>
        <w:gridCol w:w="2102"/>
        <w:gridCol w:w="78"/>
        <w:gridCol w:w="417"/>
        <w:gridCol w:w="2565"/>
        <w:gridCol w:w="450"/>
        <w:gridCol w:w="2907"/>
      </w:tblGrid>
      <w:tr w:rsidR="00ED2D20">
        <w:tc>
          <w:tcPr>
            <w:tcW w:w="2538" w:type="dxa"/>
            <w:gridSpan w:val="2"/>
          </w:tcPr>
          <w:p w:rsidR="00ED2D20" w:rsidRDefault="00ED2D20">
            <w:pPr>
              <w:pStyle w:val="Table-ColHead"/>
              <w:rPr>
                <w:rFonts w:ascii="Times New Roman" w:hAnsi="Times New Roman"/>
                <w:sz w:val="20"/>
              </w:rPr>
            </w:pPr>
            <w:r>
              <w:rPr>
                <w:rFonts w:ascii="Times New Roman" w:hAnsi="Times New Roman"/>
                <w:sz w:val="20"/>
              </w:rPr>
              <w:t xml:space="preserve">Section: </w:t>
            </w:r>
            <w:smartTag w:uri="urn:schemas-microsoft-com:office:smarttags" w:element="place">
              <w:r>
                <w:rPr>
                  <w:rFonts w:ascii="Times New Roman" w:hAnsi="Times New Roman"/>
                  <w:sz w:val="20"/>
                </w:rPr>
                <w:t>Main</w:t>
              </w:r>
            </w:smartTag>
          </w:p>
        </w:tc>
        <w:tc>
          <w:tcPr>
            <w:tcW w:w="6417" w:type="dxa"/>
            <w:gridSpan w:val="5"/>
          </w:tcPr>
          <w:p w:rsidR="00ED2D20" w:rsidRDefault="00ED2D20">
            <w:pPr>
              <w:pStyle w:val="Table-ColHead"/>
            </w:pPr>
          </w:p>
        </w:tc>
      </w:tr>
      <w:tr w:rsidR="00ED2D20">
        <w:tc>
          <w:tcPr>
            <w:tcW w:w="2538" w:type="dxa"/>
            <w:gridSpan w:val="2"/>
          </w:tcPr>
          <w:p w:rsidR="00ED2D20" w:rsidRDefault="00ED2D20">
            <w:pPr>
              <w:jc w:val="left"/>
              <w:rPr>
                <w:i/>
                <w:iCs/>
                <w:color w:val="000080"/>
                <w:sz w:val="20"/>
              </w:rPr>
            </w:pPr>
            <w:r>
              <w:rPr>
                <w:i/>
                <w:iCs/>
                <w:color w:val="000080"/>
                <w:sz w:val="20"/>
              </w:rPr>
              <w:t>Name:</w:t>
            </w:r>
          </w:p>
        </w:tc>
        <w:tc>
          <w:tcPr>
            <w:tcW w:w="6417" w:type="dxa"/>
            <w:gridSpan w:val="5"/>
          </w:tcPr>
          <w:p w:rsidR="00ED2D20" w:rsidRDefault="00F93172">
            <w:pPr>
              <w:pStyle w:val="Comment0"/>
            </w:pPr>
            <w:r>
              <w:t>Login</w:t>
            </w:r>
          </w:p>
        </w:tc>
      </w:tr>
      <w:tr w:rsidR="00ED2D20">
        <w:tc>
          <w:tcPr>
            <w:tcW w:w="2538" w:type="dxa"/>
            <w:gridSpan w:val="2"/>
          </w:tcPr>
          <w:p w:rsidR="00ED2D20" w:rsidRDefault="00ED2D20">
            <w:pPr>
              <w:jc w:val="left"/>
              <w:rPr>
                <w:i/>
                <w:iCs/>
                <w:color w:val="000080"/>
                <w:sz w:val="20"/>
              </w:rPr>
            </w:pPr>
            <w:r>
              <w:rPr>
                <w:i/>
                <w:iCs/>
                <w:color w:val="000080"/>
                <w:sz w:val="20"/>
              </w:rPr>
              <w:t>Actors:</w:t>
            </w:r>
          </w:p>
        </w:tc>
        <w:tc>
          <w:tcPr>
            <w:tcW w:w="6417" w:type="dxa"/>
            <w:gridSpan w:val="5"/>
          </w:tcPr>
          <w:p w:rsidR="00ED2D20" w:rsidRDefault="004F2BFB">
            <w:pPr>
              <w:pStyle w:val="Comment0"/>
            </w:pPr>
            <w:r>
              <w:t>Customer</w:t>
            </w:r>
          </w:p>
        </w:tc>
      </w:tr>
      <w:tr w:rsidR="00ED2D20">
        <w:tc>
          <w:tcPr>
            <w:tcW w:w="2538" w:type="dxa"/>
            <w:gridSpan w:val="2"/>
          </w:tcPr>
          <w:p w:rsidR="00ED2D20" w:rsidRDefault="00ED2D20">
            <w:pPr>
              <w:jc w:val="left"/>
              <w:rPr>
                <w:i/>
                <w:iCs/>
                <w:color w:val="000080"/>
                <w:sz w:val="20"/>
              </w:rPr>
            </w:pPr>
            <w:r>
              <w:rPr>
                <w:i/>
                <w:iCs/>
                <w:color w:val="000080"/>
                <w:sz w:val="20"/>
              </w:rPr>
              <w:t>Purpose:</w:t>
            </w:r>
          </w:p>
        </w:tc>
        <w:tc>
          <w:tcPr>
            <w:tcW w:w="6417" w:type="dxa"/>
            <w:gridSpan w:val="5"/>
          </w:tcPr>
          <w:p w:rsidR="00ED2D20" w:rsidRDefault="004F2BFB">
            <w:pPr>
              <w:pStyle w:val="Comment0"/>
            </w:pPr>
            <w:r>
              <w:t>Login to system by email address and password</w:t>
            </w:r>
            <w:r w:rsidR="00ED2D20">
              <w:t>.</w:t>
            </w:r>
          </w:p>
        </w:tc>
      </w:tr>
      <w:tr w:rsidR="00ED2D20">
        <w:tc>
          <w:tcPr>
            <w:tcW w:w="2538" w:type="dxa"/>
            <w:gridSpan w:val="2"/>
          </w:tcPr>
          <w:p w:rsidR="00ED2D20" w:rsidRDefault="00ED2D20">
            <w:pPr>
              <w:jc w:val="left"/>
              <w:rPr>
                <w:i/>
                <w:iCs/>
                <w:color w:val="000080"/>
                <w:sz w:val="20"/>
              </w:rPr>
            </w:pPr>
            <w:r>
              <w:rPr>
                <w:i/>
                <w:iCs/>
                <w:color w:val="000080"/>
                <w:sz w:val="20"/>
              </w:rPr>
              <w:t>Description:</w:t>
            </w:r>
          </w:p>
        </w:tc>
        <w:tc>
          <w:tcPr>
            <w:tcW w:w="6417" w:type="dxa"/>
            <w:gridSpan w:val="5"/>
          </w:tcPr>
          <w:p w:rsidR="00ED2D20" w:rsidRDefault="004F2BFB">
            <w:pPr>
              <w:pStyle w:val="Comment0"/>
            </w:pPr>
            <w:r>
              <w:t>A customer provides his email address and password to login</w:t>
            </w:r>
          </w:p>
        </w:tc>
      </w:tr>
      <w:tr w:rsidR="00ED2D20">
        <w:tc>
          <w:tcPr>
            <w:tcW w:w="2538" w:type="dxa"/>
            <w:gridSpan w:val="2"/>
          </w:tcPr>
          <w:p w:rsidR="00ED2D20" w:rsidRDefault="00ED2D20">
            <w:pPr>
              <w:jc w:val="left"/>
              <w:rPr>
                <w:i/>
                <w:iCs/>
                <w:color w:val="000080"/>
                <w:sz w:val="20"/>
              </w:rPr>
            </w:pPr>
            <w:r>
              <w:rPr>
                <w:i/>
                <w:iCs/>
                <w:color w:val="000080"/>
                <w:sz w:val="20"/>
              </w:rPr>
              <w:t>Cross References:</w:t>
            </w:r>
          </w:p>
        </w:tc>
        <w:tc>
          <w:tcPr>
            <w:tcW w:w="6417" w:type="dxa"/>
            <w:gridSpan w:val="5"/>
          </w:tcPr>
          <w:p w:rsidR="00ED2D20" w:rsidRDefault="00ED2D20" w:rsidP="00CF4D10">
            <w:pPr>
              <w:pStyle w:val="Comment0"/>
            </w:pPr>
            <w:r>
              <w:t>Use Cases: Cashier must have completed the Log In use case. This is a reference to the System Functions as described in Section 1.10</w:t>
            </w:r>
          </w:p>
        </w:tc>
      </w:tr>
      <w:tr w:rsidR="00ED2D20">
        <w:tc>
          <w:tcPr>
            <w:tcW w:w="2538" w:type="dxa"/>
            <w:gridSpan w:val="2"/>
          </w:tcPr>
          <w:p w:rsidR="00ED2D20" w:rsidRDefault="00ED2D20" w:rsidP="005B1870">
            <w:pPr>
              <w:pStyle w:val="Table-ColHead"/>
              <w:jc w:val="left"/>
              <w:rPr>
                <w:rFonts w:ascii="Times New Roman" w:hAnsi="Times New Roman"/>
                <w:sz w:val="20"/>
              </w:rPr>
            </w:pPr>
            <w:r>
              <w:rPr>
                <w:rFonts w:ascii="Times New Roman" w:hAnsi="Times New Roman"/>
                <w:sz w:val="20"/>
              </w:rPr>
              <w:t>Pre-Conditions</w:t>
            </w:r>
          </w:p>
        </w:tc>
        <w:tc>
          <w:tcPr>
            <w:tcW w:w="6417" w:type="dxa"/>
            <w:gridSpan w:val="5"/>
          </w:tcPr>
          <w:p w:rsidR="00ED2D20" w:rsidRDefault="00ED2D20">
            <w:pPr>
              <w:pStyle w:val="Comment0"/>
            </w:pPr>
            <w:r>
              <w:t>Assumption about the state of the system before execution of the operation</w:t>
            </w:r>
          </w:p>
        </w:tc>
      </w:tr>
      <w:tr w:rsidR="005B1870">
        <w:tc>
          <w:tcPr>
            <w:tcW w:w="2538" w:type="dxa"/>
            <w:gridSpan w:val="2"/>
            <w:tcBorders>
              <w:bottom w:val="single" w:sz="6" w:space="0" w:color="C0C0C0"/>
            </w:tcBorders>
          </w:tcPr>
          <w:p w:rsidR="005B1870" w:rsidRDefault="005B1870" w:rsidP="005B1870">
            <w:pPr>
              <w:pStyle w:val="Table-ColHead"/>
              <w:jc w:val="left"/>
              <w:rPr>
                <w:rFonts w:ascii="Times New Roman" w:hAnsi="Times New Roman"/>
                <w:b w:val="0"/>
                <w:bCs/>
                <w:sz w:val="20"/>
              </w:rPr>
            </w:pPr>
            <w:r>
              <w:rPr>
                <w:rFonts w:ascii="Times New Roman" w:hAnsi="Times New Roman"/>
                <w:sz w:val="20"/>
              </w:rPr>
              <w:t>Successful Post-Conditions</w:t>
            </w:r>
          </w:p>
        </w:tc>
        <w:tc>
          <w:tcPr>
            <w:tcW w:w="6417" w:type="dxa"/>
            <w:gridSpan w:val="5"/>
            <w:tcBorders>
              <w:bottom w:val="single" w:sz="6" w:space="0" w:color="C0C0C0"/>
            </w:tcBorders>
          </w:tcPr>
          <w:p w:rsidR="005B1870" w:rsidRDefault="005B1870" w:rsidP="009F5FCF">
            <w:pPr>
              <w:pStyle w:val="Comment0"/>
            </w:pPr>
            <w:r>
              <w:t xml:space="preserve">State of the system after completion of the operation. </w:t>
            </w:r>
          </w:p>
        </w:tc>
      </w:tr>
      <w:tr w:rsidR="005B1870">
        <w:tc>
          <w:tcPr>
            <w:tcW w:w="2538" w:type="dxa"/>
            <w:gridSpan w:val="2"/>
            <w:tcBorders>
              <w:bottom w:val="single" w:sz="6" w:space="0" w:color="C0C0C0"/>
            </w:tcBorders>
          </w:tcPr>
          <w:p w:rsidR="005B1870" w:rsidRDefault="005B1870" w:rsidP="005B1870">
            <w:pPr>
              <w:pStyle w:val="Table-ColHead"/>
              <w:jc w:val="left"/>
              <w:rPr>
                <w:rFonts w:ascii="Times New Roman" w:hAnsi="Times New Roman"/>
                <w:b w:val="0"/>
                <w:bCs/>
                <w:sz w:val="20"/>
              </w:rPr>
            </w:pPr>
            <w:r>
              <w:rPr>
                <w:rFonts w:ascii="Times New Roman" w:hAnsi="Times New Roman"/>
                <w:sz w:val="20"/>
              </w:rPr>
              <w:t>Failure Post-Conditions</w:t>
            </w:r>
          </w:p>
        </w:tc>
        <w:tc>
          <w:tcPr>
            <w:tcW w:w="6417" w:type="dxa"/>
            <w:gridSpan w:val="5"/>
            <w:tcBorders>
              <w:bottom w:val="single" w:sz="6" w:space="0" w:color="C0C0C0"/>
            </w:tcBorders>
          </w:tcPr>
          <w:p w:rsidR="005B1870" w:rsidRDefault="005B1870" w:rsidP="009F5FCF">
            <w:pPr>
              <w:pStyle w:val="Comment0"/>
            </w:pPr>
            <w:r>
              <w:t xml:space="preserve">State of the system after completion of the operation. </w:t>
            </w:r>
          </w:p>
        </w:tc>
      </w:tr>
      <w:tr w:rsidR="005B1870">
        <w:tc>
          <w:tcPr>
            <w:tcW w:w="2538" w:type="dxa"/>
            <w:gridSpan w:val="2"/>
            <w:tcBorders>
              <w:bottom w:val="single" w:sz="6" w:space="0" w:color="C0C0C0"/>
            </w:tcBorders>
          </w:tcPr>
          <w:p w:rsidR="005B1870" w:rsidRDefault="005B1870" w:rsidP="009F5FCF">
            <w:pPr>
              <w:pStyle w:val="Table-ColHead"/>
              <w:rPr>
                <w:rFonts w:ascii="Times New Roman" w:hAnsi="Times New Roman"/>
                <w:sz w:val="20"/>
              </w:rPr>
            </w:pPr>
          </w:p>
        </w:tc>
        <w:tc>
          <w:tcPr>
            <w:tcW w:w="6417" w:type="dxa"/>
            <w:gridSpan w:val="5"/>
            <w:tcBorders>
              <w:bottom w:val="single" w:sz="6" w:space="0" w:color="C0C0C0"/>
            </w:tcBorders>
          </w:tcPr>
          <w:p w:rsidR="005B1870" w:rsidRDefault="005B1870" w:rsidP="009F5FCF">
            <w:pPr>
              <w:pStyle w:val="Comment0"/>
            </w:pPr>
          </w:p>
        </w:tc>
      </w:tr>
      <w:tr w:rsidR="005B1870">
        <w:trPr>
          <w:cantSplit/>
        </w:trPr>
        <w:tc>
          <w:tcPr>
            <w:tcW w:w="8955" w:type="dxa"/>
            <w:gridSpan w:val="7"/>
            <w:tcBorders>
              <w:top w:val="single" w:sz="6" w:space="0" w:color="C0C0C0"/>
              <w:left w:val="single" w:sz="6" w:space="0" w:color="C0C0C0"/>
              <w:bottom w:val="single" w:sz="6" w:space="0" w:color="C0C0C0"/>
              <w:right w:val="single" w:sz="6" w:space="0" w:color="C0C0C0"/>
            </w:tcBorders>
          </w:tcPr>
          <w:p w:rsidR="005B1870" w:rsidRDefault="005B1870">
            <w:pPr>
              <w:pStyle w:val="Table-ColHead"/>
              <w:rPr>
                <w:rFonts w:ascii="Times New Roman" w:hAnsi="Times New Roman"/>
                <w:sz w:val="20"/>
              </w:rPr>
            </w:pPr>
            <w:r>
              <w:rPr>
                <w:rFonts w:ascii="Times New Roman" w:hAnsi="Times New Roman"/>
                <w:sz w:val="20"/>
              </w:rPr>
              <w:t>Typical Course of Events</w:t>
            </w:r>
          </w:p>
        </w:tc>
      </w:tr>
      <w:tr w:rsidR="005B1870">
        <w:tc>
          <w:tcPr>
            <w:tcW w:w="5598" w:type="dxa"/>
            <w:gridSpan w:val="5"/>
            <w:tcBorders>
              <w:top w:val="single" w:sz="6" w:space="0" w:color="C0C0C0"/>
              <w:left w:val="single" w:sz="6" w:space="0" w:color="C0C0C0"/>
              <w:bottom w:val="single" w:sz="6" w:space="0" w:color="C0C0C0"/>
              <w:right w:val="single" w:sz="6" w:space="0" w:color="C0C0C0"/>
            </w:tcBorders>
          </w:tcPr>
          <w:p w:rsidR="005B1870" w:rsidRDefault="005B1870">
            <w:pPr>
              <w:pStyle w:val="Table-ColHead"/>
              <w:rPr>
                <w:rFonts w:ascii="Times New Roman" w:hAnsi="Times New Roman"/>
                <w:sz w:val="20"/>
              </w:rPr>
            </w:pPr>
            <w:r>
              <w:rPr>
                <w:rFonts w:ascii="Times New Roman" w:hAnsi="Times New Roman"/>
                <w:sz w:val="20"/>
              </w:rPr>
              <w:t>Actor Action</w:t>
            </w:r>
          </w:p>
        </w:tc>
        <w:tc>
          <w:tcPr>
            <w:tcW w:w="3357" w:type="dxa"/>
            <w:gridSpan w:val="2"/>
            <w:tcBorders>
              <w:top w:val="single" w:sz="6" w:space="0" w:color="C0C0C0"/>
              <w:left w:val="single" w:sz="6" w:space="0" w:color="C0C0C0"/>
              <w:bottom w:val="single" w:sz="6" w:space="0" w:color="C0C0C0"/>
              <w:right w:val="single" w:sz="6" w:space="0" w:color="C0C0C0"/>
            </w:tcBorders>
          </w:tcPr>
          <w:p w:rsidR="005B1870" w:rsidRDefault="005B1870">
            <w:pPr>
              <w:pStyle w:val="Table-ColHead"/>
              <w:rPr>
                <w:rFonts w:ascii="Times New Roman" w:hAnsi="Times New Roman"/>
                <w:sz w:val="20"/>
              </w:rPr>
            </w:pPr>
            <w:r>
              <w:rPr>
                <w:rFonts w:ascii="Times New Roman" w:hAnsi="Times New Roman"/>
                <w:sz w:val="20"/>
              </w:rPr>
              <w:t>System Response</w:t>
            </w:r>
          </w:p>
        </w:tc>
      </w:tr>
      <w:tr w:rsidR="005B1870">
        <w:tc>
          <w:tcPr>
            <w:tcW w:w="436" w:type="dxa"/>
            <w:tcBorders>
              <w:top w:val="single" w:sz="6" w:space="0" w:color="C0C0C0"/>
              <w:left w:val="single" w:sz="6" w:space="0" w:color="C0C0C0"/>
              <w:bottom w:val="single" w:sz="6" w:space="0" w:color="C0C0C0"/>
              <w:right w:val="single" w:sz="6" w:space="0" w:color="C0C0C0"/>
            </w:tcBorders>
          </w:tcPr>
          <w:p w:rsidR="005B1870" w:rsidRDefault="005B1870">
            <w:pPr>
              <w:pStyle w:val="Comment0"/>
            </w:pPr>
            <w:r>
              <w:t>1</w:t>
            </w:r>
          </w:p>
        </w:tc>
        <w:tc>
          <w:tcPr>
            <w:tcW w:w="5162" w:type="dxa"/>
            <w:gridSpan w:val="4"/>
            <w:tcBorders>
              <w:top w:val="single" w:sz="6" w:space="0" w:color="C0C0C0"/>
              <w:left w:val="single" w:sz="6" w:space="0" w:color="C0C0C0"/>
              <w:bottom w:val="single" w:sz="6" w:space="0" w:color="C0C0C0"/>
              <w:right w:val="single" w:sz="6" w:space="0" w:color="C0C0C0"/>
            </w:tcBorders>
          </w:tcPr>
          <w:p w:rsidR="005B1870" w:rsidRDefault="005B1870">
            <w:pPr>
              <w:pStyle w:val="Comment0"/>
            </w:pPr>
            <w:r>
              <w:t xml:space="preserve">This use case begins when a customer arrives at the Point of </w:t>
            </w:r>
            <w:smartTag w:uri="urn:schemas-microsoft-com:office:smarttags" w:element="City">
              <w:smartTag w:uri="urn:schemas-microsoft-com:office:smarttags" w:element="place">
                <w:r>
                  <w:t>Sale</w:t>
                </w:r>
              </w:smartTag>
            </w:smartTag>
            <w:r>
              <w:t xml:space="preserve"> checkout with items to purchase.</w:t>
            </w:r>
          </w:p>
        </w:tc>
        <w:tc>
          <w:tcPr>
            <w:tcW w:w="450" w:type="dxa"/>
            <w:tcBorders>
              <w:top w:val="single" w:sz="6" w:space="0" w:color="C0C0C0"/>
              <w:left w:val="single" w:sz="6" w:space="0" w:color="C0C0C0"/>
              <w:bottom w:val="single" w:sz="6" w:space="0" w:color="C0C0C0"/>
              <w:right w:val="single" w:sz="6" w:space="0" w:color="C0C0C0"/>
            </w:tcBorders>
          </w:tcPr>
          <w:p w:rsidR="005B1870" w:rsidRDefault="005B1870">
            <w:pPr>
              <w:pStyle w:val="Comment0"/>
            </w:pPr>
          </w:p>
        </w:tc>
        <w:tc>
          <w:tcPr>
            <w:tcW w:w="2907" w:type="dxa"/>
            <w:tcBorders>
              <w:top w:val="single" w:sz="6" w:space="0" w:color="C0C0C0"/>
              <w:left w:val="single" w:sz="6" w:space="0" w:color="C0C0C0"/>
              <w:bottom w:val="single" w:sz="6" w:space="0" w:color="C0C0C0"/>
              <w:right w:val="single" w:sz="6" w:space="0" w:color="C0C0C0"/>
            </w:tcBorders>
          </w:tcPr>
          <w:p w:rsidR="005B1870" w:rsidRDefault="005B1870">
            <w:pPr>
              <w:pStyle w:val="Comment0"/>
            </w:pPr>
          </w:p>
        </w:tc>
      </w:tr>
      <w:tr w:rsidR="005B1870">
        <w:tc>
          <w:tcPr>
            <w:tcW w:w="436" w:type="dxa"/>
            <w:tcBorders>
              <w:top w:val="single" w:sz="6" w:space="0" w:color="C0C0C0"/>
              <w:left w:val="single" w:sz="6" w:space="0" w:color="C0C0C0"/>
              <w:bottom w:val="single" w:sz="6" w:space="0" w:color="C0C0C0"/>
              <w:right w:val="single" w:sz="6" w:space="0" w:color="C0C0C0"/>
            </w:tcBorders>
          </w:tcPr>
          <w:p w:rsidR="005B1870" w:rsidRDefault="005B1870">
            <w:pPr>
              <w:pStyle w:val="Comment0"/>
            </w:pPr>
            <w:r>
              <w:t>2</w:t>
            </w:r>
          </w:p>
        </w:tc>
        <w:tc>
          <w:tcPr>
            <w:tcW w:w="5162" w:type="dxa"/>
            <w:gridSpan w:val="4"/>
            <w:tcBorders>
              <w:top w:val="single" w:sz="6" w:space="0" w:color="C0C0C0"/>
              <w:left w:val="single" w:sz="6" w:space="0" w:color="C0C0C0"/>
              <w:bottom w:val="single" w:sz="6" w:space="0" w:color="C0C0C0"/>
              <w:right w:val="single" w:sz="6" w:space="0" w:color="C0C0C0"/>
            </w:tcBorders>
          </w:tcPr>
          <w:p w:rsidR="005B1870" w:rsidRDefault="005B1870">
            <w:pPr>
              <w:pStyle w:val="Comment0"/>
            </w:pPr>
            <w:r>
              <w:t>The cashier records each item</w:t>
            </w:r>
          </w:p>
        </w:tc>
        <w:tc>
          <w:tcPr>
            <w:tcW w:w="450" w:type="dxa"/>
            <w:tcBorders>
              <w:top w:val="single" w:sz="6" w:space="0" w:color="C0C0C0"/>
              <w:left w:val="single" w:sz="6" w:space="0" w:color="C0C0C0"/>
              <w:bottom w:val="single" w:sz="6" w:space="0" w:color="C0C0C0"/>
              <w:right w:val="single" w:sz="6" w:space="0" w:color="C0C0C0"/>
            </w:tcBorders>
          </w:tcPr>
          <w:p w:rsidR="005B1870" w:rsidRDefault="005B1870">
            <w:pPr>
              <w:pStyle w:val="Comment0"/>
            </w:pPr>
            <w:r>
              <w:t>3</w:t>
            </w:r>
          </w:p>
        </w:tc>
        <w:tc>
          <w:tcPr>
            <w:tcW w:w="2907" w:type="dxa"/>
            <w:tcBorders>
              <w:top w:val="single" w:sz="6" w:space="0" w:color="C0C0C0"/>
              <w:left w:val="single" w:sz="6" w:space="0" w:color="C0C0C0"/>
              <w:bottom w:val="single" w:sz="6" w:space="0" w:color="C0C0C0"/>
              <w:right w:val="single" w:sz="6" w:space="0" w:color="C0C0C0"/>
            </w:tcBorders>
          </w:tcPr>
          <w:p w:rsidR="005B1870" w:rsidRDefault="005B1870">
            <w:pPr>
              <w:pStyle w:val="Comment0"/>
            </w:pPr>
            <w:r>
              <w:t>Determines the item price and adds the item information to the running sales transaction.</w:t>
            </w:r>
          </w:p>
        </w:tc>
      </w:tr>
      <w:tr w:rsidR="005B1870">
        <w:trPr>
          <w:cantSplit/>
          <w:trHeight w:val="765"/>
        </w:trPr>
        <w:tc>
          <w:tcPr>
            <w:tcW w:w="436" w:type="dxa"/>
            <w:tcBorders>
              <w:top w:val="single" w:sz="6" w:space="0" w:color="C0C0C0"/>
              <w:left w:val="single" w:sz="6" w:space="0" w:color="C0C0C0"/>
              <w:bottom w:val="single" w:sz="6" w:space="0" w:color="C0C0C0"/>
              <w:right w:val="single" w:sz="6" w:space="0" w:color="C0C0C0"/>
            </w:tcBorders>
          </w:tcPr>
          <w:p w:rsidR="005B1870" w:rsidRDefault="005B1870">
            <w:pPr>
              <w:pStyle w:val="Comment0"/>
            </w:pPr>
            <w:r>
              <w:t>4</w:t>
            </w:r>
          </w:p>
        </w:tc>
        <w:tc>
          <w:tcPr>
            <w:tcW w:w="5162" w:type="dxa"/>
            <w:gridSpan w:val="4"/>
            <w:tcBorders>
              <w:top w:val="single" w:sz="6" w:space="0" w:color="C0C0C0"/>
              <w:left w:val="single" w:sz="6" w:space="0" w:color="C0C0C0"/>
              <w:bottom w:val="single" w:sz="6" w:space="0" w:color="C0C0C0"/>
              <w:right w:val="single" w:sz="6" w:space="0" w:color="C0C0C0"/>
            </w:tcBorders>
          </w:tcPr>
          <w:p w:rsidR="005B1870" w:rsidRDefault="005B1870">
            <w:pPr>
              <w:pStyle w:val="Comment0"/>
            </w:pPr>
            <w:r>
              <w:t>…</w:t>
            </w:r>
          </w:p>
        </w:tc>
        <w:tc>
          <w:tcPr>
            <w:tcW w:w="450" w:type="dxa"/>
            <w:tcBorders>
              <w:top w:val="single" w:sz="6" w:space="0" w:color="C0C0C0"/>
              <w:left w:val="single" w:sz="6" w:space="0" w:color="C0C0C0"/>
              <w:bottom w:val="single" w:sz="6" w:space="0" w:color="C0C0C0"/>
              <w:right w:val="single" w:sz="6" w:space="0" w:color="C0C0C0"/>
            </w:tcBorders>
          </w:tcPr>
          <w:p w:rsidR="005B1870" w:rsidRDefault="005B1870">
            <w:pPr>
              <w:pStyle w:val="Comment0"/>
            </w:pPr>
            <w:r>
              <w:t>5</w:t>
            </w:r>
          </w:p>
        </w:tc>
        <w:tc>
          <w:tcPr>
            <w:tcW w:w="2907" w:type="dxa"/>
            <w:tcBorders>
              <w:top w:val="single" w:sz="6" w:space="0" w:color="C0C0C0"/>
              <w:left w:val="single" w:sz="6" w:space="0" w:color="C0C0C0"/>
              <w:bottom w:val="single" w:sz="6" w:space="0" w:color="C0C0C0"/>
              <w:right w:val="single" w:sz="6" w:space="0" w:color="C0C0C0"/>
            </w:tcBorders>
          </w:tcPr>
          <w:p w:rsidR="005B1870" w:rsidRDefault="005B1870">
            <w:pPr>
              <w:pStyle w:val="Comment0"/>
            </w:pPr>
            <w:r>
              <w:t>…</w:t>
            </w:r>
          </w:p>
        </w:tc>
      </w:tr>
      <w:tr w:rsidR="005B1870">
        <w:tc>
          <w:tcPr>
            <w:tcW w:w="436" w:type="dxa"/>
            <w:tcBorders>
              <w:top w:val="single" w:sz="6" w:space="0" w:color="C0C0C0"/>
              <w:left w:val="single" w:sz="6" w:space="0" w:color="C0C0C0"/>
              <w:bottom w:val="single" w:sz="6" w:space="0" w:color="C0C0C0"/>
              <w:right w:val="single" w:sz="6" w:space="0" w:color="C0C0C0"/>
            </w:tcBorders>
          </w:tcPr>
          <w:p w:rsidR="005B1870" w:rsidRDefault="005B1870">
            <w:pPr>
              <w:pStyle w:val="Comment0"/>
            </w:pPr>
            <w:r>
              <w:t>7</w:t>
            </w:r>
          </w:p>
        </w:tc>
        <w:tc>
          <w:tcPr>
            <w:tcW w:w="5162" w:type="dxa"/>
            <w:gridSpan w:val="4"/>
            <w:tcBorders>
              <w:top w:val="single" w:sz="6" w:space="0" w:color="C0C0C0"/>
              <w:left w:val="single" w:sz="6" w:space="0" w:color="C0C0C0"/>
              <w:bottom w:val="single" w:sz="6" w:space="0" w:color="C0C0C0"/>
              <w:right w:val="single" w:sz="6" w:space="0" w:color="C0C0C0"/>
            </w:tcBorders>
          </w:tcPr>
          <w:p w:rsidR="005B1870" w:rsidRDefault="005B1870">
            <w:pPr>
              <w:pStyle w:val="Comment0"/>
            </w:pPr>
            <w:r>
              <w:t>Customer selects payment type:</w:t>
            </w:r>
          </w:p>
          <w:p w:rsidR="005B1870" w:rsidRDefault="005B1870">
            <w:pPr>
              <w:pStyle w:val="Comment0"/>
              <w:numPr>
                <w:ilvl w:val="0"/>
                <w:numId w:val="22"/>
              </w:numPr>
            </w:pPr>
            <w:r>
              <w:t>If cash payment, see section Pay by Cash</w:t>
            </w:r>
          </w:p>
          <w:p w:rsidR="005B1870" w:rsidRDefault="005B1870">
            <w:pPr>
              <w:pStyle w:val="Comment0"/>
              <w:numPr>
                <w:ilvl w:val="0"/>
                <w:numId w:val="22"/>
              </w:numPr>
            </w:pPr>
            <w:r>
              <w:t>If credit payment, see section Pay by Credit</w:t>
            </w:r>
          </w:p>
        </w:tc>
        <w:tc>
          <w:tcPr>
            <w:tcW w:w="450" w:type="dxa"/>
            <w:tcBorders>
              <w:top w:val="single" w:sz="6" w:space="0" w:color="C0C0C0"/>
              <w:left w:val="single" w:sz="6" w:space="0" w:color="C0C0C0"/>
              <w:bottom w:val="single" w:sz="6" w:space="0" w:color="C0C0C0"/>
              <w:right w:val="single" w:sz="6" w:space="0" w:color="C0C0C0"/>
            </w:tcBorders>
          </w:tcPr>
          <w:p w:rsidR="005B1870" w:rsidRDefault="005B1870">
            <w:pPr>
              <w:pStyle w:val="Comment0"/>
            </w:pPr>
          </w:p>
        </w:tc>
        <w:tc>
          <w:tcPr>
            <w:tcW w:w="2907" w:type="dxa"/>
            <w:tcBorders>
              <w:top w:val="single" w:sz="6" w:space="0" w:color="C0C0C0"/>
              <w:left w:val="single" w:sz="6" w:space="0" w:color="C0C0C0"/>
              <w:bottom w:val="single" w:sz="6" w:space="0" w:color="C0C0C0"/>
              <w:right w:val="single" w:sz="6" w:space="0" w:color="C0C0C0"/>
            </w:tcBorders>
          </w:tcPr>
          <w:p w:rsidR="005B1870" w:rsidRDefault="005B1870">
            <w:pPr>
              <w:pStyle w:val="Comment0"/>
            </w:pPr>
          </w:p>
        </w:tc>
      </w:tr>
      <w:tr w:rsidR="005B1870">
        <w:tc>
          <w:tcPr>
            <w:tcW w:w="436" w:type="dxa"/>
            <w:tcBorders>
              <w:top w:val="single" w:sz="6" w:space="0" w:color="C0C0C0"/>
              <w:left w:val="single" w:sz="6" w:space="0" w:color="C0C0C0"/>
              <w:bottom w:val="single" w:sz="6" w:space="0" w:color="C0C0C0"/>
              <w:right w:val="single" w:sz="6" w:space="0" w:color="C0C0C0"/>
            </w:tcBorders>
          </w:tcPr>
          <w:p w:rsidR="005B1870" w:rsidRDefault="005B1870">
            <w:pPr>
              <w:pStyle w:val="Comment0"/>
            </w:pPr>
          </w:p>
        </w:tc>
        <w:tc>
          <w:tcPr>
            <w:tcW w:w="5162" w:type="dxa"/>
            <w:gridSpan w:val="4"/>
            <w:tcBorders>
              <w:top w:val="single" w:sz="6" w:space="0" w:color="C0C0C0"/>
              <w:left w:val="single" w:sz="6" w:space="0" w:color="C0C0C0"/>
              <w:bottom w:val="single" w:sz="6" w:space="0" w:color="C0C0C0"/>
              <w:right w:val="single" w:sz="6" w:space="0" w:color="C0C0C0"/>
            </w:tcBorders>
          </w:tcPr>
          <w:p w:rsidR="005B1870" w:rsidRDefault="005B1870">
            <w:pPr>
              <w:pStyle w:val="Comment0"/>
            </w:pPr>
          </w:p>
        </w:tc>
        <w:tc>
          <w:tcPr>
            <w:tcW w:w="450" w:type="dxa"/>
            <w:tcBorders>
              <w:top w:val="single" w:sz="6" w:space="0" w:color="C0C0C0"/>
              <w:left w:val="single" w:sz="6" w:space="0" w:color="C0C0C0"/>
              <w:bottom w:val="single" w:sz="6" w:space="0" w:color="C0C0C0"/>
              <w:right w:val="single" w:sz="6" w:space="0" w:color="C0C0C0"/>
            </w:tcBorders>
          </w:tcPr>
          <w:p w:rsidR="005B1870" w:rsidRDefault="005B1870">
            <w:pPr>
              <w:pStyle w:val="Comment0"/>
            </w:pPr>
            <w:r>
              <w:t>8</w:t>
            </w:r>
          </w:p>
        </w:tc>
        <w:tc>
          <w:tcPr>
            <w:tcW w:w="2907" w:type="dxa"/>
            <w:tcBorders>
              <w:top w:val="single" w:sz="6" w:space="0" w:color="C0C0C0"/>
              <w:left w:val="single" w:sz="6" w:space="0" w:color="C0C0C0"/>
              <w:bottom w:val="single" w:sz="6" w:space="0" w:color="C0C0C0"/>
              <w:right w:val="single" w:sz="6" w:space="0" w:color="C0C0C0"/>
            </w:tcBorders>
          </w:tcPr>
          <w:p w:rsidR="005B1870" w:rsidRDefault="005B1870">
            <w:pPr>
              <w:pStyle w:val="Comment0"/>
            </w:pPr>
            <w:r>
              <w:t>Logs the completed sale</w:t>
            </w:r>
          </w:p>
        </w:tc>
      </w:tr>
      <w:tr w:rsidR="005B1870">
        <w:tc>
          <w:tcPr>
            <w:tcW w:w="436" w:type="dxa"/>
            <w:tcBorders>
              <w:top w:val="single" w:sz="6" w:space="0" w:color="C0C0C0"/>
              <w:left w:val="single" w:sz="6" w:space="0" w:color="C0C0C0"/>
              <w:bottom w:val="single" w:sz="6" w:space="0" w:color="C0C0C0"/>
              <w:right w:val="single" w:sz="6" w:space="0" w:color="C0C0C0"/>
            </w:tcBorders>
          </w:tcPr>
          <w:p w:rsidR="005B1870" w:rsidRDefault="005B1870">
            <w:pPr>
              <w:pStyle w:val="Comment0"/>
            </w:pPr>
          </w:p>
        </w:tc>
        <w:tc>
          <w:tcPr>
            <w:tcW w:w="5162" w:type="dxa"/>
            <w:gridSpan w:val="4"/>
            <w:tcBorders>
              <w:top w:val="single" w:sz="6" w:space="0" w:color="C0C0C0"/>
              <w:left w:val="single" w:sz="6" w:space="0" w:color="C0C0C0"/>
              <w:bottom w:val="single" w:sz="6" w:space="0" w:color="C0C0C0"/>
              <w:right w:val="single" w:sz="6" w:space="0" w:color="C0C0C0"/>
            </w:tcBorders>
          </w:tcPr>
          <w:p w:rsidR="005B1870" w:rsidRDefault="005B1870">
            <w:pPr>
              <w:pStyle w:val="Comment0"/>
            </w:pPr>
          </w:p>
        </w:tc>
        <w:tc>
          <w:tcPr>
            <w:tcW w:w="450" w:type="dxa"/>
            <w:tcBorders>
              <w:top w:val="single" w:sz="6" w:space="0" w:color="C0C0C0"/>
              <w:left w:val="single" w:sz="6" w:space="0" w:color="C0C0C0"/>
              <w:bottom w:val="single" w:sz="6" w:space="0" w:color="C0C0C0"/>
              <w:right w:val="single" w:sz="6" w:space="0" w:color="C0C0C0"/>
            </w:tcBorders>
          </w:tcPr>
          <w:p w:rsidR="005B1870" w:rsidRDefault="005B1870">
            <w:pPr>
              <w:pStyle w:val="Comment0"/>
            </w:pPr>
            <w:r>
              <w:t>9</w:t>
            </w:r>
          </w:p>
        </w:tc>
        <w:tc>
          <w:tcPr>
            <w:tcW w:w="2907" w:type="dxa"/>
            <w:tcBorders>
              <w:top w:val="single" w:sz="6" w:space="0" w:color="C0C0C0"/>
              <w:left w:val="single" w:sz="6" w:space="0" w:color="C0C0C0"/>
              <w:bottom w:val="single" w:sz="6" w:space="0" w:color="C0C0C0"/>
              <w:right w:val="single" w:sz="6" w:space="0" w:color="C0C0C0"/>
            </w:tcBorders>
          </w:tcPr>
          <w:p w:rsidR="005B1870" w:rsidRDefault="005B1870">
            <w:pPr>
              <w:pStyle w:val="Comment0"/>
            </w:pPr>
            <w:r>
              <w:t>Updates inventory levels</w:t>
            </w:r>
          </w:p>
        </w:tc>
      </w:tr>
      <w:tr w:rsidR="005B1870">
        <w:tc>
          <w:tcPr>
            <w:tcW w:w="436" w:type="dxa"/>
            <w:tcBorders>
              <w:top w:val="single" w:sz="6" w:space="0" w:color="C0C0C0"/>
              <w:left w:val="single" w:sz="6" w:space="0" w:color="C0C0C0"/>
              <w:bottom w:val="single" w:sz="6" w:space="0" w:color="C0C0C0"/>
              <w:right w:val="single" w:sz="6" w:space="0" w:color="C0C0C0"/>
            </w:tcBorders>
          </w:tcPr>
          <w:p w:rsidR="005B1870" w:rsidRDefault="005B1870">
            <w:pPr>
              <w:pStyle w:val="Comment0"/>
            </w:pPr>
          </w:p>
        </w:tc>
        <w:tc>
          <w:tcPr>
            <w:tcW w:w="5162" w:type="dxa"/>
            <w:gridSpan w:val="4"/>
            <w:tcBorders>
              <w:top w:val="single" w:sz="6" w:space="0" w:color="C0C0C0"/>
              <w:left w:val="single" w:sz="6" w:space="0" w:color="C0C0C0"/>
              <w:bottom w:val="single" w:sz="6" w:space="0" w:color="C0C0C0"/>
              <w:right w:val="single" w:sz="6" w:space="0" w:color="C0C0C0"/>
            </w:tcBorders>
          </w:tcPr>
          <w:p w:rsidR="005B1870" w:rsidRDefault="005B1870">
            <w:pPr>
              <w:pStyle w:val="Comment0"/>
            </w:pPr>
          </w:p>
        </w:tc>
        <w:tc>
          <w:tcPr>
            <w:tcW w:w="450" w:type="dxa"/>
            <w:tcBorders>
              <w:top w:val="single" w:sz="6" w:space="0" w:color="C0C0C0"/>
              <w:left w:val="single" w:sz="6" w:space="0" w:color="C0C0C0"/>
              <w:bottom w:val="single" w:sz="6" w:space="0" w:color="C0C0C0"/>
              <w:right w:val="single" w:sz="6" w:space="0" w:color="C0C0C0"/>
            </w:tcBorders>
          </w:tcPr>
          <w:p w:rsidR="005B1870" w:rsidRDefault="005B1870">
            <w:pPr>
              <w:pStyle w:val="Comment0"/>
            </w:pPr>
            <w:r>
              <w:t>10</w:t>
            </w:r>
          </w:p>
        </w:tc>
        <w:tc>
          <w:tcPr>
            <w:tcW w:w="2907" w:type="dxa"/>
            <w:tcBorders>
              <w:top w:val="single" w:sz="6" w:space="0" w:color="C0C0C0"/>
              <w:left w:val="single" w:sz="6" w:space="0" w:color="C0C0C0"/>
              <w:bottom w:val="single" w:sz="6" w:space="0" w:color="C0C0C0"/>
              <w:right w:val="single" w:sz="6" w:space="0" w:color="C0C0C0"/>
            </w:tcBorders>
          </w:tcPr>
          <w:p w:rsidR="005B1870" w:rsidRDefault="005B1870">
            <w:pPr>
              <w:pStyle w:val="Comment0"/>
            </w:pPr>
            <w:r>
              <w:t>Generates a receipt</w:t>
            </w:r>
          </w:p>
        </w:tc>
      </w:tr>
      <w:tr w:rsidR="005B1870">
        <w:tc>
          <w:tcPr>
            <w:tcW w:w="436" w:type="dxa"/>
            <w:tcBorders>
              <w:top w:val="single" w:sz="6" w:space="0" w:color="C0C0C0"/>
              <w:left w:val="single" w:sz="6" w:space="0" w:color="C0C0C0"/>
              <w:bottom w:val="single" w:sz="6" w:space="0" w:color="C0C0C0"/>
              <w:right w:val="single" w:sz="6" w:space="0" w:color="C0C0C0"/>
            </w:tcBorders>
          </w:tcPr>
          <w:p w:rsidR="005B1870" w:rsidRDefault="005B1870">
            <w:pPr>
              <w:pStyle w:val="Comment0"/>
            </w:pPr>
            <w:r>
              <w:t>11</w:t>
            </w:r>
          </w:p>
        </w:tc>
        <w:tc>
          <w:tcPr>
            <w:tcW w:w="5162" w:type="dxa"/>
            <w:gridSpan w:val="4"/>
            <w:tcBorders>
              <w:top w:val="single" w:sz="6" w:space="0" w:color="C0C0C0"/>
              <w:left w:val="single" w:sz="6" w:space="0" w:color="C0C0C0"/>
              <w:bottom w:val="single" w:sz="6" w:space="0" w:color="C0C0C0"/>
              <w:right w:val="single" w:sz="6" w:space="0" w:color="C0C0C0"/>
            </w:tcBorders>
          </w:tcPr>
          <w:p w:rsidR="005B1870" w:rsidRDefault="005B1870">
            <w:pPr>
              <w:pStyle w:val="Comment0"/>
            </w:pPr>
            <w:r>
              <w:t>Cashier gives the receipt to the customer</w:t>
            </w:r>
          </w:p>
        </w:tc>
        <w:tc>
          <w:tcPr>
            <w:tcW w:w="450" w:type="dxa"/>
            <w:tcBorders>
              <w:top w:val="single" w:sz="6" w:space="0" w:color="C0C0C0"/>
              <w:left w:val="single" w:sz="6" w:space="0" w:color="C0C0C0"/>
              <w:bottom w:val="single" w:sz="6" w:space="0" w:color="C0C0C0"/>
              <w:right w:val="single" w:sz="6" w:space="0" w:color="C0C0C0"/>
            </w:tcBorders>
          </w:tcPr>
          <w:p w:rsidR="005B1870" w:rsidRDefault="005B1870">
            <w:pPr>
              <w:pStyle w:val="Comment0"/>
            </w:pPr>
          </w:p>
        </w:tc>
        <w:tc>
          <w:tcPr>
            <w:tcW w:w="2907" w:type="dxa"/>
            <w:tcBorders>
              <w:top w:val="single" w:sz="6" w:space="0" w:color="C0C0C0"/>
              <w:left w:val="single" w:sz="6" w:space="0" w:color="C0C0C0"/>
              <w:bottom w:val="single" w:sz="6" w:space="0" w:color="C0C0C0"/>
              <w:right w:val="single" w:sz="6" w:space="0" w:color="C0C0C0"/>
            </w:tcBorders>
          </w:tcPr>
          <w:p w:rsidR="005B1870" w:rsidRDefault="005B1870">
            <w:pPr>
              <w:pStyle w:val="Comment0"/>
            </w:pPr>
          </w:p>
        </w:tc>
      </w:tr>
      <w:tr w:rsidR="005B1870">
        <w:tc>
          <w:tcPr>
            <w:tcW w:w="436" w:type="dxa"/>
            <w:tcBorders>
              <w:top w:val="single" w:sz="6" w:space="0" w:color="C0C0C0"/>
              <w:left w:val="single" w:sz="6" w:space="0" w:color="C0C0C0"/>
              <w:bottom w:val="single" w:sz="6" w:space="0" w:color="C0C0C0"/>
              <w:right w:val="single" w:sz="6" w:space="0" w:color="C0C0C0"/>
            </w:tcBorders>
          </w:tcPr>
          <w:p w:rsidR="005B1870" w:rsidRDefault="005B1870">
            <w:pPr>
              <w:pStyle w:val="Comment0"/>
            </w:pPr>
            <w:r>
              <w:t>12</w:t>
            </w:r>
          </w:p>
        </w:tc>
        <w:tc>
          <w:tcPr>
            <w:tcW w:w="5162" w:type="dxa"/>
            <w:gridSpan w:val="4"/>
            <w:tcBorders>
              <w:top w:val="single" w:sz="6" w:space="0" w:color="C0C0C0"/>
              <w:left w:val="single" w:sz="6" w:space="0" w:color="C0C0C0"/>
              <w:bottom w:val="single" w:sz="6" w:space="0" w:color="C0C0C0"/>
              <w:right w:val="single" w:sz="6" w:space="0" w:color="C0C0C0"/>
            </w:tcBorders>
          </w:tcPr>
          <w:p w:rsidR="005B1870" w:rsidRDefault="005B1870">
            <w:pPr>
              <w:pStyle w:val="Comment0"/>
            </w:pPr>
            <w:r>
              <w:t>The customer leaves with the items purchased</w:t>
            </w:r>
          </w:p>
        </w:tc>
        <w:tc>
          <w:tcPr>
            <w:tcW w:w="450" w:type="dxa"/>
            <w:tcBorders>
              <w:top w:val="single" w:sz="6" w:space="0" w:color="C0C0C0"/>
              <w:left w:val="single" w:sz="6" w:space="0" w:color="C0C0C0"/>
              <w:bottom w:val="single" w:sz="6" w:space="0" w:color="C0C0C0"/>
              <w:right w:val="single" w:sz="6" w:space="0" w:color="C0C0C0"/>
            </w:tcBorders>
          </w:tcPr>
          <w:p w:rsidR="005B1870" w:rsidRDefault="005B1870">
            <w:pPr>
              <w:pStyle w:val="Comment0"/>
            </w:pPr>
          </w:p>
        </w:tc>
        <w:tc>
          <w:tcPr>
            <w:tcW w:w="2907" w:type="dxa"/>
            <w:tcBorders>
              <w:top w:val="single" w:sz="6" w:space="0" w:color="C0C0C0"/>
              <w:left w:val="single" w:sz="6" w:space="0" w:color="C0C0C0"/>
              <w:bottom w:val="single" w:sz="6" w:space="0" w:color="C0C0C0"/>
              <w:right w:val="single" w:sz="6" w:space="0" w:color="C0C0C0"/>
            </w:tcBorders>
          </w:tcPr>
          <w:p w:rsidR="005B1870" w:rsidRDefault="005B1870">
            <w:pPr>
              <w:pStyle w:val="Comment0"/>
            </w:pPr>
          </w:p>
        </w:tc>
      </w:tr>
      <w:tr w:rsidR="005B1870">
        <w:tc>
          <w:tcPr>
            <w:tcW w:w="3033" w:type="dxa"/>
            <w:gridSpan w:val="4"/>
            <w:tcBorders>
              <w:top w:val="single" w:sz="6" w:space="0" w:color="C0C0C0"/>
            </w:tcBorders>
          </w:tcPr>
          <w:p w:rsidR="005B1870" w:rsidRDefault="005B1870">
            <w:pPr>
              <w:pStyle w:val="Table-ColHead"/>
              <w:rPr>
                <w:rFonts w:ascii="Times New Roman" w:hAnsi="Times New Roman"/>
                <w:sz w:val="20"/>
              </w:rPr>
            </w:pPr>
          </w:p>
        </w:tc>
        <w:tc>
          <w:tcPr>
            <w:tcW w:w="5922" w:type="dxa"/>
            <w:gridSpan w:val="3"/>
            <w:tcBorders>
              <w:top w:val="single" w:sz="6" w:space="0" w:color="C0C0C0"/>
            </w:tcBorders>
          </w:tcPr>
          <w:p w:rsidR="005B1870" w:rsidRDefault="005B1870">
            <w:pPr>
              <w:pStyle w:val="Table-ColHead"/>
              <w:rPr>
                <w:rFonts w:ascii="Times New Roman" w:hAnsi="Times New Roman"/>
                <w:b w:val="0"/>
                <w:bCs/>
                <w:sz w:val="20"/>
              </w:rPr>
            </w:pPr>
          </w:p>
        </w:tc>
      </w:tr>
      <w:tr w:rsidR="005B1870">
        <w:tc>
          <w:tcPr>
            <w:tcW w:w="3033" w:type="dxa"/>
            <w:gridSpan w:val="4"/>
          </w:tcPr>
          <w:p w:rsidR="005B1870" w:rsidRDefault="005B1870">
            <w:pPr>
              <w:pStyle w:val="Table-ColHead"/>
              <w:rPr>
                <w:rFonts w:ascii="Times New Roman" w:hAnsi="Times New Roman"/>
                <w:sz w:val="20"/>
              </w:rPr>
            </w:pPr>
            <w:r>
              <w:rPr>
                <w:rFonts w:ascii="Times New Roman" w:hAnsi="Times New Roman"/>
                <w:sz w:val="20"/>
              </w:rPr>
              <w:t>Alternative Course</w:t>
            </w:r>
          </w:p>
        </w:tc>
        <w:tc>
          <w:tcPr>
            <w:tcW w:w="5922" w:type="dxa"/>
            <w:gridSpan w:val="3"/>
          </w:tcPr>
          <w:p w:rsidR="005B1870" w:rsidRDefault="005B1870">
            <w:pPr>
              <w:pStyle w:val="Table-ColHead"/>
              <w:rPr>
                <w:rFonts w:ascii="Times New Roman" w:hAnsi="Times New Roman"/>
                <w:sz w:val="20"/>
              </w:rPr>
            </w:pPr>
          </w:p>
        </w:tc>
      </w:tr>
      <w:tr w:rsidR="005B1870">
        <w:tc>
          <w:tcPr>
            <w:tcW w:w="3033" w:type="dxa"/>
            <w:gridSpan w:val="4"/>
          </w:tcPr>
          <w:p w:rsidR="005B1870" w:rsidRDefault="005B1870">
            <w:pPr>
              <w:jc w:val="left"/>
              <w:rPr>
                <w:i/>
                <w:iCs/>
                <w:color w:val="000080"/>
                <w:sz w:val="20"/>
              </w:rPr>
            </w:pPr>
            <w:r>
              <w:rPr>
                <w:i/>
                <w:iCs/>
                <w:color w:val="000080"/>
                <w:sz w:val="20"/>
              </w:rPr>
              <w:t>Step 2:</w:t>
            </w:r>
          </w:p>
        </w:tc>
        <w:tc>
          <w:tcPr>
            <w:tcW w:w="5922" w:type="dxa"/>
            <w:gridSpan w:val="3"/>
          </w:tcPr>
          <w:p w:rsidR="005B1870" w:rsidRDefault="005B1870">
            <w:pPr>
              <w:pStyle w:val="Comment0"/>
            </w:pPr>
            <w:r>
              <w:t>Invalid item identifier entered. Indicate error.</w:t>
            </w:r>
          </w:p>
        </w:tc>
      </w:tr>
      <w:tr w:rsidR="005B1870">
        <w:tc>
          <w:tcPr>
            <w:tcW w:w="3033" w:type="dxa"/>
            <w:gridSpan w:val="4"/>
          </w:tcPr>
          <w:p w:rsidR="005B1870" w:rsidRDefault="005B1870">
            <w:pPr>
              <w:jc w:val="left"/>
              <w:rPr>
                <w:i/>
                <w:iCs/>
                <w:color w:val="000080"/>
                <w:sz w:val="20"/>
              </w:rPr>
            </w:pPr>
            <w:r>
              <w:rPr>
                <w:i/>
                <w:iCs/>
                <w:color w:val="000080"/>
                <w:sz w:val="20"/>
              </w:rPr>
              <w:t>Step 7:</w:t>
            </w:r>
          </w:p>
        </w:tc>
        <w:tc>
          <w:tcPr>
            <w:tcW w:w="5922" w:type="dxa"/>
            <w:gridSpan w:val="3"/>
          </w:tcPr>
          <w:p w:rsidR="005B1870" w:rsidRDefault="005B1870">
            <w:pPr>
              <w:pStyle w:val="Comment0"/>
            </w:pPr>
            <w:r>
              <w:t>Customer could not pay. Cancel sales transaction</w:t>
            </w:r>
          </w:p>
        </w:tc>
      </w:tr>
      <w:tr w:rsidR="005B1870">
        <w:tc>
          <w:tcPr>
            <w:tcW w:w="3033" w:type="dxa"/>
            <w:gridSpan w:val="4"/>
          </w:tcPr>
          <w:p w:rsidR="005B1870" w:rsidRDefault="005B1870">
            <w:pPr>
              <w:pStyle w:val="Table-ColHead"/>
              <w:rPr>
                <w:rFonts w:ascii="Times New Roman" w:hAnsi="Times New Roman"/>
                <w:sz w:val="20"/>
              </w:rPr>
            </w:pPr>
            <w:r>
              <w:rPr>
                <w:rFonts w:ascii="Times New Roman" w:hAnsi="Times New Roman"/>
                <w:sz w:val="20"/>
              </w:rPr>
              <w:t>Section: Pay by Cash</w:t>
            </w:r>
          </w:p>
        </w:tc>
        <w:tc>
          <w:tcPr>
            <w:tcW w:w="5922" w:type="dxa"/>
            <w:gridSpan w:val="3"/>
          </w:tcPr>
          <w:p w:rsidR="005B1870" w:rsidRDefault="005B1870">
            <w:pPr>
              <w:pStyle w:val="Table-ColHead"/>
              <w:rPr>
                <w:rFonts w:ascii="Times New Roman" w:hAnsi="Times New Roman"/>
                <w:sz w:val="20"/>
              </w:rPr>
            </w:pPr>
          </w:p>
        </w:tc>
      </w:tr>
      <w:tr w:rsidR="005B1870">
        <w:tc>
          <w:tcPr>
            <w:tcW w:w="3033" w:type="dxa"/>
            <w:gridSpan w:val="4"/>
            <w:tcBorders>
              <w:bottom w:val="single" w:sz="6" w:space="0" w:color="C0C0C0"/>
            </w:tcBorders>
          </w:tcPr>
          <w:p w:rsidR="005B1870" w:rsidRDefault="005B1870">
            <w:pPr>
              <w:pStyle w:val="Table-ColHead"/>
              <w:rPr>
                <w:rFonts w:ascii="Times New Roman" w:hAnsi="Times New Roman"/>
                <w:sz w:val="20"/>
              </w:rPr>
            </w:pPr>
            <w:r>
              <w:rPr>
                <w:rFonts w:ascii="Times New Roman" w:hAnsi="Times New Roman"/>
                <w:sz w:val="20"/>
              </w:rPr>
              <w:t>Typical Course of Events</w:t>
            </w:r>
          </w:p>
        </w:tc>
        <w:tc>
          <w:tcPr>
            <w:tcW w:w="5922" w:type="dxa"/>
            <w:gridSpan w:val="3"/>
            <w:tcBorders>
              <w:bottom w:val="single" w:sz="6" w:space="0" w:color="C0C0C0"/>
            </w:tcBorders>
          </w:tcPr>
          <w:p w:rsidR="005B1870" w:rsidRDefault="005B1870">
            <w:pPr>
              <w:pStyle w:val="Table-ColHead"/>
              <w:rPr>
                <w:rFonts w:ascii="Times New Roman" w:hAnsi="Times New Roman"/>
                <w:sz w:val="20"/>
              </w:rPr>
            </w:pPr>
          </w:p>
        </w:tc>
      </w:tr>
      <w:tr w:rsidR="005B1870">
        <w:tc>
          <w:tcPr>
            <w:tcW w:w="5598" w:type="dxa"/>
            <w:gridSpan w:val="5"/>
            <w:tcBorders>
              <w:top w:val="single" w:sz="6" w:space="0" w:color="C0C0C0"/>
              <w:left w:val="single" w:sz="6" w:space="0" w:color="C0C0C0"/>
              <w:bottom w:val="single" w:sz="6" w:space="0" w:color="C0C0C0"/>
              <w:right w:val="single" w:sz="6" w:space="0" w:color="C0C0C0"/>
            </w:tcBorders>
          </w:tcPr>
          <w:p w:rsidR="005B1870" w:rsidRDefault="005B1870">
            <w:pPr>
              <w:pStyle w:val="Table-ColHead"/>
              <w:rPr>
                <w:rFonts w:ascii="Times New Roman" w:hAnsi="Times New Roman"/>
                <w:sz w:val="20"/>
              </w:rPr>
            </w:pPr>
            <w:r>
              <w:rPr>
                <w:rFonts w:ascii="Times New Roman" w:hAnsi="Times New Roman"/>
                <w:sz w:val="20"/>
              </w:rPr>
              <w:t>Actor Action</w:t>
            </w:r>
          </w:p>
        </w:tc>
        <w:tc>
          <w:tcPr>
            <w:tcW w:w="3357" w:type="dxa"/>
            <w:gridSpan w:val="2"/>
            <w:tcBorders>
              <w:top w:val="single" w:sz="6" w:space="0" w:color="C0C0C0"/>
              <w:left w:val="single" w:sz="6" w:space="0" w:color="C0C0C0"/>
              <w:bottom w:val="single" w:sz="6" w:space="0" w:color="C0C0C0"/>
              <w:right w:val="single" w:sz="6" w:space="0" w:color="C0C0C0"/>
            </w:tcBorders>
          </w:tcPr>
          <w:p w:rsidR="005B1870" w:rsidRDefault="005B1870">
            <w:pPr>
              <w:pStyle w:val="Table-ColHead"/>
              <w:rPr>
                <w:rFonts w:ascii="Times New Roman" w:hAnsi="Times New Roman"/>
                <w:sz w:val="20"/>
              </w:rPr>
            </w:pPr>
            <w:r>
              <w:rPr>
                <w:rFonts w:ascii="Times New Roman" w:hAnsi="Times New Roman"/>
                <w:sz w:val="20"/>
              </w:rPr>
              <w:t>System Response</w:t>
            </w:r>
          </w:p>
        </w:tc>
      </w:tr>
      <w:tr w:rsidR="005B1870">
        <w:tc>
          <w:tcPr>
            <w:tcW w:w="436" w:type="dxa"/>
            <w:tcBorders>
              <w:top w:val="single" w:sz="6" w:space="0" w:color="C0C0C0"/>
              <w:left w:val="single" w:sz="6" w:space="0" w:color="C0C0C0"/>
              <w:bottom w:val="single" w:sz="6" w:space="0" w:color="C0C0C0"/>
              <w:right w:val="single" w:sz="6" w:space="0" w:color="C0C0C0"/>
            </w:tcBorders>
          </w:tcPr>
          <w:p w:rsidR="005B1870" w:rsidRDefault="005B1870">
            <w:pPr>
              <w:pStyle w:val="Comment0"/>
            </w:pPr>
            <w:r>
              <w:t>1</w:t>
            </w:r>
          </w:p>
        </w:tc>
        <w:tc>
          <w:tcPr>
            <w:tcW w:w="5162" w:type="dxa"/>
            <w:gridSpan w:val="4"/>
            <w:tcBorders>
              <w:top w:val="single" w:sz="6" w:space="0" w:color="C0C0C0"/>
              <w:left w:val="single" w:sz="6" w:space="0" w:color="C0C0C0"/>
              <w:bottom w:val="single" w:sz="6" w:space="0" w:color="C0C0C0"/>
              <w:right w:val="single" w:sz="6" w:space="0" w:color="C0C0C0"/>
            </w:tcBorders>
          </w:tcPr>
          <w:p w:rsidR="005B1870" w:rsidRDefault="005B1870">
            <w:pPr>
              <w:pStyle w:val="Comment0"/>
            </w:pPr>
            <w:r>
              <w:t xml:space="preserve">The </w:t>
            </w:r>
            <w:proofErr w:type="gramStart"/>
            <w:r>
              <w:t>customer  makes</w:t>
            </w:r>
            <w:proofErr w:type="gramEnd"/>
            <w:r>
              <w:t xml:space="preserve"> a cash payment </w:t>
            </w:r>
          </w:p>
        </w:tc>
        <w:tc>
          <w:tcPr>
            <w:tcW w:w="450" w:type="dxa"/>
            <w:tcBorders>
              <w:top w:val="single" w:sz="6" w:space="0" w:color="C0C0C0"/>
              <w:left w:val="single" w:sz="6" w:space="0" w:color="C0C0C0"/>
              <w:bottom w:val="single" w:sz="6" w:space="0" w:color="C0C0C0"/>
              <w:right w:val="single" w:sz="6" w:space="0" w:color="C0C0C0"/>
            </w:tcBorders>
          </w:tcPr>
          <w:p w:rsidR="005B1870" w:rsidRDefault="005B1870">
            <w:pPr>
              <w:pStyle w:val="Comment0"/>
            </w:pPr>
          </w:p>
        </w:tc>
        <w:tc>
          <w:tcPr>
            <w:tcW w:w="2907" w:type="dxa"/>
            <w:tcBorders>
              <w:top w:val="single" w:sz="6" w:space="0" w:color="C0C0C0"/>
              <w:left w:val="single" w:sz="6" w:space="0" w:color="C0C0C0"/>
              <w:bottom w:val="single" w:sz="6" w:space="0" w:color="C0C0C0"/>
              <w:right w:val="single" w:sz="6" w:space="0" w:color="C0C0C0"/>
            </w:tcBorders>
          </w:tcPr>
          <w:p w:rsidR="005B1870" w:rsidRDefault="005B1870">
            <w:pPr>
              <w:pStyle w:val="Comment0"/>
            </w:pPr>
          </w:p>
        </w:tc>
      </w:tr>
      <w:tr w:rsidR="005B1870">
        <w:tc>
          <w:tcPr>
            <w:tcW w:w="436" w:type="dxa"/>
            <w:tcBorders>
              <w:top w:val="single" w:sz="6" w:space="0" w:color="C0C0C0"/>
              <w:left w:val="single" w:sz="6" w:space="0" w:color="C0C0C0"/>
              <w:bottom w:val="single" w:sz="6" w:space="0" w:color="C0C0C0"/>
              <w:right w:val="single" w:sz="6" w:space="0" w:color="C0C0C0"/>
            </w:tcBorders>
          </w:tcPr>
          <w:p w:rsidR="005B1870" w:rsidRDefault="005B1870">
            <w:pPr>
              <w:pStyle w:val="Comment0"/>
            </w:pPr>
            <w:r>
              <w:t>2</w:t>
            </w:r>
          </w:p>
        </w:tc>
        <w:tc>
          <w:tcPr>
            <w:tcW w:w="5162" w:type="dxa"/>
            <w:gridSpan w:val="4"/>
            <w:tcBorders>
              <w:top w:val="single" w:sz="6" w:space="0" w:color="C0C0C0"/>
              <w:left w:val="single" w:sz="6" w:space="0" w:color="C0C0C0"/>
              <w:bottom w:val="single" w:sz="6" w:space="0" w:color="C0C0C0"/>
              <w:right w:val="single" w:sz="6" w:space="0" w:color="C0C0C0"/>
            </w:tcBorders>
          </w:tcPr>
          <w:p w:rsidR="005B1870" w:rsidRDefault="005B1870">
            <w:pPr>
              <w:pStyle w:val="Comment0"/>
            </w:pPr>
            <w:r>
              <w:t>The cashier records the cash tendered</w:t>
            </w:r>
          </w:p>
        </w:tc>
        <w:tc>
          <w:tcPr>
            <w:tcW w:w="450" w:type="dxa"/>
            <w:tcBorders>
              <w:top w:val="single" w:sz="6" w:space="0" w:color="C0C0C0"/>
              <w:left w:val="single" w:sz="6" w:space="0" w:color="C0C0C0"/>
              <w:bottom w:val="single" w:sz="6" w:space="0" w:color="C0C0C0"/>
              <w:right w:val="single" w:sz="6" w:space="0" w:color="C0C0C0"/>
            </w:tcBorders>
          </w:tcPr>
          <w:p w:rsidR="005B1870" w:rsidRDefault="005B1870">
            <w:pPr>
              <w:pStyle w:val="Comment0"/>
            </w:pPr>
            <w:r>
              <w:t>3</w:t>
            </w:r>
          </w:p>
        </w:tc>
        <w:tc>
          <w:tcPr>
            <w:tcW w:w="2907" w:type="dxa"/>
            <w:tcBorders>
              <w:top w:val="single" w:sz="6" w:space="0" w:color="C0C0C0"/>
              <w:left w:val="single" w:sz="6" w:space="0" w:color="C0C0C0"/>
              <w:bottom w:val="single" w:sz="6" w:space="0" w:color="C0C0C0"/>
              <w:right w:val="single" w:sz="6" w:space="0" w:color="C0C0C0"/>
            </w:tcBorders>
          </w:tcPr>
          <w:p w:rsidR="005B1870" w:rsidRDefault="005B1870">
            <w:pPr>
              <w:pStyle w:val="Comment0"/>
            </w:pPr>
            <w:r>
              <w:t>Presents the balance due back to the customer, if any.</w:t>
            </w:r>
          </w:p>
        </w:tc>
      </w:tr>
      <w:tr w:rsidR="005B1870">
        <w:tc>
          <w:tcPr>
            <w:tcW w:w="436" w:type="dxa"/>
            <w:tcBorders>
              <w:top w:val="single" w:sz="6" w:space="0" w:color="C0C0C0"/>
              <w:left w:val="single" w:sz="6" w:space="0" w:color="C0C0C0"/>
              <w:bottom w:val="single" w:sz="6" w:space="0" w:color="C0C0C0"/>
              <w:right w:val="single" w:sz="6" w:space="0" w:color="C0C0C0"/>
            </w:tcBorders>
          </w:tcPr>
          <w:p w:rsidR="005B1870" w:rsidRDefault="005B1870">
            <w:pPr>
              <w:pStyle w:val="Comment0"/>
            </w:pPr>
            <w:r>
              <w:t>4</w:t>
            </w:r>
          </w:p>
        </w:tc>
        <w:tc>
          <w:tcPr>
            <w:tcW w:w="5162" w:type="dxa"/>
            <w:gridSpan w:val="4"/>
            <w:tcBorders>
              <w:top w:val="single" w:sz="6" w:space="0" w:color="C0C0C0"/>
              <w:left w:val="single" w:sz="6" w:space="0" w:color="C0C0C0"/>
              <w:bottom w:val="single" w:sz="6" w:space="0" w:color="C0C0C0"/>
              <w:right w:val="single" w:sz="6" w:space="0" w:color="C0C0C0"/>
            </w:tcBorders>
          </w:tcPr>
          <w:p w:rsidR="005B1870" w:rsidRDefault="005B1870">
            <w:pPr>
              <w:pStyle w:val="Comment0"/>
            </w:pPr>
            <w:r>
              <w:t>The Cashier deposits the cash received and extracts the balance owing and gives it to the customer</w:t>
            </w:r>
          </w:p>
        </w:tc>
        <w:tc>
          <w:tcPr>
            <w:tcW w:w="450" w:type="dxa"/>
            <w:tcBorders>
              <w:top w:val="single" w:sz="6" w:space="0" w:color="C0C0C0"/>
              <w:left w:val="single" w:sz="6" w:space="0" w:color="C0C0C0"/>
              <w:bottom w:val="single" w:sz="6" w:space="0" w:color="C0C0C0"/>
              <w:right w:val="single" w:sz="6" w:space="0" w:color="C0C0C0"/>
            </w:tcBorders>
          </w:tcPr>
          <w:p w:rsidR="005B1870" w:rsidRDefault="005B1870">
            <w:pPr>
              <w:pStyle w:val="Comment0"/>
            </w:pPr>
          </w:p>
        </w:tc>
        <w:tc>
          <w:tcPr>
            <w:tcW w:w="2907" w:type="dxa"/>
            <w:tcBorders>
              <w:top w:val="single" w:sz="6" w:space="0" w:color="C0C0C0"/>
              <w:left w:val="single" w:sz="6" w:space="0" w:color="C0C0C0"/>
              <w:bottom w:val="single" w:sz="6" w:space="0" w:color="C0C0C0"/>
              <w:right w:val="single" w:sz="6" w:space="0" w:color="C0C0C0"/>
            </w:tcBorders>
          </w:tcPr>
          <w:p w:rsidR="005B1870" w:rsidRDefault="005B1870">
            <w:pPr>
              <w:pStyle w:val="Comment0"/>
            </w:pPr>
          </w:p>
        </w:tc>
      </w:tr>
      <w:tr w:rsidR="005B1870">
        <w:trPr>
          <w:cantSplit/>
        </w:trPr>
        <w:tc>
          <w:tcPr>
            <w:tcW w:w="2616" w:type="dxa"/>
            <w:gridSpan w:val="3"/>
            <w:tcBorders>
              <w:top w:val="single" w:sz="6" w:space="0" w:color="C0C0C0"/>
            </w:tcBorders>
          </w:tcPr>
          <w:p w:rsidR="005B1870" w:rsidRDefault="005B1870">
            <w:pPr>
              <w:pStyle w:val="Table-ColHead"/>
              <w:rPr>
                <w:rFonts w:ascii="Times New Roman" w:hAnsi="Times New Roman"/>
                <w:sz w:val="20"/>
              </w:rPr>
            </w:pPr>
            <w:r>
              <w:rPr>
                <w:rFonts w:ascii="Times New Roman" w:hAnsi="Times New Roman"/>
                <w:sz w:val="20"/>
              </w:rPr>
              <w:t>Alternative Courses</w:t>
            </w:r>
          </w:p>
        </w:tc>
        <w:tc>
          <w:tcPr>
            <w:tcW w:w="6339" w:type="dxa"/>
            <w:gridSpan w:val="4"/>
            <w:tcBorders>
              <w:top w:val="single" w:sz="6" w:space="0" w:color="C0C0C0"/>
            </w:tcBorders>
          </w:tcPr>
          <w:p w:rsidR="005B1870" w:rsidRDefault="005B1870">
            <w:pPr>
              <w:jc w:val="left"/>
              <w:rPr>
                <w:sz w:val="20"/>
              </w:rPr>
            </w:pPr>
          </w:p>
        </w:tc>
      </w:tr>
      <w:tr w:rsidR="005B1870">
        <w:trPr>
          <w:cantSplit/>
        </w:trPr>
        <w:tc>
          <w:tcPr>
            <w:tcW w:w="2616" w:type="dxa"/>
            <w:gridSpan w:val="3"/>
          </w:tcPr>
          <w:p w:rsidR="005B1870" w:rsidRDefault="005B1870">
            <w:pPr>
              <w:jc w:val="left"/>
              <w:rPr>
                <w:i/>
                <w:iCs/>
                <w:color w:val="000080"/>
                <w:sz w:val="20"/>
              </w:rPr>
            </w:pPr>
            <w:r>
              <w:rPr>
                <w:i/>
                <w:iCs/>
                <w:color w:val="000080"/>
                <w:sz w:val="20"/>
              </w:rPr>
              <w:t>Step 1:</w:t>
            </w:r>
          </w:p>
        </w:tc>
        <w:tc>
          <w:tcPr>
            <w:tcW w:w="6339" w:type="dxa"/>
            <w:gridSpan w:val="4"/>
          </w:tcPr>
          <w:p w:rsidR="005B1870" w:rsidRDefault="005B1870">
            <w:pPr>
              <w:pStyle w:val="Comment0"/>
            </w:pPr>
            <w:r>
              <w:t>Customer does not have sufficient cash, may cancel sale or initiate another payment method.</w:t>
            </w:r>
          </w:p>
        </w:tc>
      </w:tr>
      <w:tr w:rsidR="005B1870">
        <w:trPr>
          <w:cantSplit/>
        </w:trPr>
        <w:tc>
          <w:tcPr>
            <w:tcW w:w="2616" w:type="dxa"/>
            <w:gridSpan w:val="3"/>
          </w:tcPr>
          <w:p w:rsidR="005B1870" w:rsidRDefault="005B1870">
            <w:pPr>
              <w:jc w:val="left"/>
              <w:rPr>
                <w:i/>
                <w:iCs/>
                <w:color w:val="000080"/>
                <w:sz w:val="20"/>
              </w:rPr>
            </w:pPr>
            <w:r>
              <w:rPr>
                <w:i/>
                <w:iCs/>
                <w:color w:val="000080"/>
                <w:sz w:val="20"/>
              </w:rPr>
              <w:t>Step 4:</w:t>
            </w:r>
          </w:p>
        </w:tc>
        <w:tc>
          <w:tcPr>
            <w:tcW w:w="6339" w:type="dxa"/>
            <w:gridSpan w:val="4"/>
          </w:tcPr>
          <w:p w:rsidR="005B1870" w:rsidRDefault="005B1870">
            <w:pPr>
              <w:pStyle w:val="Comment0"/>
            </w:pPr>
            <w:r>
              <w:t xml:space="preserve">Cash drawer does not contain sufficient cash to pay balance. </w:t>
            </w:r>
          </w:p>
        </w:tc>
      </w:tr>
    </w:tbl>
    <w:p w:rsidR="004F2BFB" w:rsidRDefault="00ED2D20">
      <w:pPr>
        <w:tabs>
          <w:tab w:val="left" w:pos="2616"/>
          <w:tab w:val="left" w:pos="8955"/>
        </w:tabs>
        <w:jc w:val="left"/>
        <w:rPr>
          <w:sz w:val="20"/>
        </w:rPr>
      </w:pPr>
      <w:r>
        <w:rPr>
          <w:sz w:val="20"/>
        </w:rPr>
        <w:t xml:space="preserve"> </w:t>
      </w:r>
    </w:p>
    <w:p w:rsidR="004F2BFB" w:rsidRDefault="004F2BFB">
      <w:pPr>
        <w:autoSpaceDE/>
        <w:autoSpaceDN/>
        <w:spacing w:after="0"/>
        <w:jc w:val="left"/>
        <w:rPr>
          <w:sz w:val="20"/>
        </w:rPr>
      </w:pPr>
      <w:r>
        <w:rPr>
          <w:sz w:val="20"/>
        </w:rPr>
        <w:br w:type="page"/>
      </w:r>
    </w:p>
    <w:tbl>
      <w:tblPr>
        <w:tblW w:w="8955" w:type="dxa"/>
        <w:tblLayout w:type="fixed"/>
        <w:tblLook w:val="0000" w:firstRow="0" w:lastRow="0" w:firstColumn="0" w:lastColumn="0" w:noHBand="0" w:noVBand="0"/>
      </w:tblPr>
      <w:tblGrid>
        <w:gridCol w:w="436"/>
        <w:gridCol w:w="2102"/>
        <w:gridCol w:w="78"/>
        <w:gridCol w:w="417"/>
        <w:gridCol w:w="2565"/>
        <w:gridCol w:w="450"/>
        <w:gridCol w:w="2907"/>
      </w:tblGrid>
      <w:tr w:rsidR="004F2BFB" w:rsidTr="009142BC">
        <w:tc>
          <w:tcPr>
            <w:tcW w:w="2538" w:type="dxa"/>
            <w:gridSpan w:val="2"/>
          </w:tcPr>
          <w:p w:rsidR="004F2BFB" w:rsidRDefault="004F2BFB" w:rsidP="009142BC">
            <w:pPr>
              <w:pStyle w:val="Table-ColHead"/>
              <w:rPr>
                <w:rFonts w:ascii="Times New Roman" w:hAnsi="Times New Roman"/>
                <w:sz w:val="20"/>
              </w:rPr>
            </w:pPr>
            <w:r>
              <w:rPr>
                <w:rFonts w:ascii="Times New Roman" w:hAnsi="Times New Roman"/>
                <w:sz w:val="20"/>
              </w:rPr>
              <w:lastRenderedPageBreak/>
              <w:t xml:space="preserve">Section: </w:t>
            </w:r>
            <w:smartTag w:uri="urn:schemas-microsoft-com:office:smarttags" w:element="place">
              <w:r>
                <w:rPr>
                  <w:rFonts w:ascii="Times New Roman" w:hAnsi="Times New Roman"/>
                  <w:sz w:val="20"/>
                </w:rPr>
                <w:t>Main</w:t>
              </w:r>
            </w:smartTag>
          </w:p>
        </w:tc>
        <w:tc>
          <w:tcPr>
            <w:tcW w:w="6417" w:type="dxa"/>
            <w:gridSpan w:val="5"/>
          </w:tcPr>
          <w:p w:rsidR="004F2BFB" w:rsidRDefault="004F2BFB" w:rsidP="009142BC">
            <w:pPr>
              <w:pStyle w:val="Table-ColHead"/>
            </w:pPr>
          </w:p>
        </w:tc>
      </w:tr>
      <w:tr w:rsidR="004F2BFB" w:rsidTr="009142BC">
        <w:tc>
          <w:tcPr>
            <w:tcW w:w="2538" w:type="dxa"/>
            <w:gridSpan w:val="2"/>
          </w:tcPr>
          <w:p w:rsidR="004F2BFB" w:rsidRDefault="004F2BFB" w:rsidP="009142BC">
            <w:pPr>
              <w:jc w:val="left"/>
              <w:rPr>
                <w:i/>
                <w:iCs/>
                <w:color w:val="000080"/>
                <w:sz w:val="20"/>
              </w:rPr>
            </w:pPr>
            <w:r>
              <w:rPr>
                <w:i/>
                <w:iCs/>
                <w:color w:val="000080"/>
                <w:sz w:val="20"/>
              </w:rPr>
              <w:t>Name:</w:t>
            </w:r>
          </w:p>
        </w:tc>
        <w:tc>
          <w:tcPr>
            <w:tcW w:w="6417" w:type="dxa"/>
            <w:gridSpan w:val="5"/>
          </w:tcPr>
          <w:p w:rsidR="004F2BFB" w:rsidRDefault="004F2BFB" w:rsidP="009142BC">
            <w:pPr>
              <w:pStyle w:val="Comment0"/>
            </w:pPr>
            <w:r>
              <w:t>Login</w:t>
            </w:r>
          </w:p>
        </w:tc>
      </w:tr>
      <w:tr w:rsidR="004F2BFB" w:rsidTr="009142BC">
        <w:tc>
          <w:tcPr>
            <w:tcW w:w="2538" w:type="dxa"/>
            <w:gridSpan w:val="2"/>
          </w:tcPr>
          <w:p w:rsidR="004F2BFB" w:rsidRDefault="004F2BFB" w:rsidP="009142BC">
            <w:pPr>
              <w:jc w:val="left"/>
              <w:rPr>
                <w:i/>
                <w:iCs/>
                <w:color w:val="000080"/>
                <w:sz w:val="20"/>
              </w:rPr>
            </w:pPr>
            <w:r>
              <w:rPr>
                <w:i/>
                <w:iCs/>
                <w:color w:val="000080"/>
                <w:sz w:val="20"/>
              </w:rPr>
              <w:t>Actors:</w:t>
            </w:r>
          </w:p>
        </w:tc>
        <w:tc>
          <w:tcPr>
            <w:tcW w:w="6417" w:type="dxa"/>
            <w:gridSpan w:val="5"/>
          </w:tcPr>
          <w:p w:rsidR="004F2BFB" w:rsidRDefault="004F2BFB" w:rsidP="009142BC">
            <w:pPr>
              <w:pStyle w:val="Comment0"/>
            </w:pPr>
            <w:r>
              <w:t>Customer</w:t>
            </w:r>
          </w:p>
        </w:tc>
      </w:tr>
      <w:tr w:rsidR="004F2BFB" w:rsidTr="009142BC">
        <w:tc>
          <w:tcPr>
            <w:tcW w:w="2538" w:type="dxa"/>
            <w:gridSpan w:val="2"/>
          </w:tcPr>
          <w:p w:rsidR="004F2BFB" w:rsidRDefault="004F2BFB" w:rsidP="009142BC">
            <w:pPr>
              <w:jc w:val="left"/>
              <w:rPr>
                <w:i/>
                <w:iCs/>
                <w:color w:val="000080"/>
                <w:sz w:val="20"/>
              </w:rPr>
            </w:pPr>
            <w:r>
              <w:rPr>
                <w:i/>
                <w:iCs/>
                <w:color w:val="000080"/>
                <w:sz w:val="20"/>
              </w:rPr>
              <w:t>Purpose:</w:t>
            </w:r>
          </w:p>
        </w:tc>
        <w:tc>
          <w:tcPr>
            <w:tcW w:w="6417" w:type="dxa"/>
            <w:gridSpan w:val="5"/>
          </w:tcPr>
          <w:p w:rsidR="004F2BFB" w:rsidRDefault="004F2BFB" w:rsidP="009142BC">
            <w:pPr>
              <w:pStyle w:val="Comment0"/>
            </w:pPr>
            <w:r>
              <w:t>Login to system by email address and password.</w:t>
            </w:r>
          </w:p>
        </w:tc>
      </w:tr>
      <w:tr w:rsidR="004F2BFB" w:rsidTr="009142BC">
        <w:tc>
          <w:tcPr>
            <w:tcW w:w="2538" w:type="dxa"/>
            <w:gridSpan w:val="2"/>
          </w:tcPr>
          <w:p w:rsidR="004F2BFB" w:rsidRDefault="004F2BFB" w:rsidP="009142BC">
            <w:pPr>
              <w:jc w:val="left"/>
              <w:rPr>
                <w:i/>
                <w:iCs/>
                <w:color w:val="000080"/>
                <w:sz w:val="20"/>
              </w:rPr>
            </w:pPr>
            <w:r>
              <w:rPr>
                <w:i/>
                <w:iCs/>
                <w:color w:val="000080"/>
                <w:sz w:val="20"/>
              </w:rPr>
              <w:t>Description:</w:t>
            </w:r>
          </w:p>
        </w:tc>
        <w:tc>
          <w:tcPr>
            <w:tcW w:w="6417" w:type="dxa"/>
            <w:gridSpan w:val="5"/>
          </w:tcPr>
          <w:p w:rsidR="004F2BFB" w:rsidRDefault="004F2BFB" w:rsidP="009142BC">
            <w:pPr>
              <w:pStyle w:val="Comment0"/>
            </w:pPr>
            <w:r>
              <w:t>A customer provides his email address and password to login</w:t>
            </w:r>
          </w:p>
        </w:tc>
      </w:tr>
      <w:tr w:rsidR="004F2BFB" w:rsidTr="009142BC">
        <w:tc>
          <w:tcPr>
            <w:tcW w:w="2538" w:type="dxa"/>
            <w:gridSpan w:val="2"/>
          </w:tcPr>
          <w:p w:rsidR="004F2BFB" w:rsidRDefault="004F2BFB" w:rsidP="009142BC">
            <w:pPr>
              <w:jc w:val="left"/>
              <w:rPr>
                <w:i/>
                <w:iCs/>
                <w:color w:val="000080"/>
                <w:sz w:val="20"/>
              </w:rPr>
            </w:pPr>
            <w:r>
              <w:rPr>
                <w:i/>
                <w:iCs/>
                <w:color w:val="000080"/>
                <w:sz w:val="20"/>
              </w:rPr>
              <w:t>Cross References:</w:t>
            </w:r>
          </w:p>
        </w:tc>
        <w:tc>
          <w:tcPr>
            <w:tcW w:w="6417" w:type="dxa"/>
            <w:gridSpan w:val="5"/>
          </w:tcPr>
          <w:p w:rsidR="004F2BFB" w:rsidRDefault="004F2BFB" w:rsidP="009142BC">
            <w:pPr>
              <w:pStyle w:val="Comment0"/>
            </w:pPr>
            <w:r>
              <w:t>Use Cases: Cashier must have completed the Log In use case. This is a reference to the System Functions as described in Section 1.10</w:t>
            </w:r>
          </w:p>
        </w:tc>
      </w:tr>
      <w:tr w:rsidR="004F2BFB" w:rsidTr="009142BC">
        <w:tc>
          <w:tcPr>
            <w:tcW w:w="2538" w:type="dxa"/>
            <w:gridSpan w:val="2"/>
          </w:tcPr>
          <w:p w:rsidR="004F2BFB" w:rsidRDefault="004F2BFB" w:rsidP="009142BC">
            <w:pPr>
              <w:pStyle w:val="Table-ColHead"/>
              <w:jc w:val="left"/>
              <w:rPr>
                <w:rFonts w:ascii="Times New Roman" w:hAnsi="Times New Roman"/>
                <w:sz w:val="20"/>
              </w:rPr>
            </w:pPr>
            <w:r>
              <w:rPr>
                <w:rFonts w:ascii="Times New Roman" w:hAnsi="Times New Roman"/>
                <w:sz w:val="20"/>
              </w:rPr>
              <w:t>Pre-Conditions</w:t>
            </w:r>
          </w:p>
        </w:tc>
        <w:tc>
          <w:tcPr>
            <w:tcW w:w="6417" w:type="dxa"/>
            <w:gridSpan w:val="5"/>
          </w:tcPr>
          <w:p w:rsidR="004F2BFB" w:rsidRDefault="004F2BFB" w:rsidP="009142BC">
            <w:pPr>
              <w:pStyle w:val="Comment0"/>
            </w:pPr>
            <w:r>
              <w:t>Customer already registered his account.</w:t>
            </w:r>
          </w:p>
        </w:tc>
      </w:tr>
      <w:tr w:rsidR="004F2BFB" w:rsidTr="009142BC">
        <w:tc>
          <w:tcPr>
            <w:tcW w:w="2538" w:type="dxa"/>
            <w:gridSpan w:val="2"/>
            <w:tcBorders>
              <w:bottom w:val="single" w:sz="6" w:space="0" w:color="C0C0C0"/>
            </w:tcBorders>
          </w:tcPr>
          <w:p w:rsidR="004F2BFB" w:rsidRDefault="004F2BFB" w:rsidP="009142BC">
            <w:pPr>
              <w:pStyle w:val="Table-ColHead"/>
              <w:jc w:val="left"/>
              <w:rPr>
                <w:rFonts w:ascii="Times New Roman" w:hAnsi="Times New Roman"/>
                <w:b w:val="0"/>
                <w:bCs/>
                <w:sz w:val="20"/>
              </w:rPr>
            </w:pPr>
            <w:r>
              <w:rPr>
                <w:rFonts w:ascii="Times New Roman" w:hAnsi="Times New Roman"/>
                <w:sz w:val="20"/>
              </w:rPr>
              <w:t>Successful Post-Conditions</w:t>
            </w:r>
          </w:p>
        </w:tc>
        <w:tc>
          <w:tcPr>
            <w:tcW w:w="6417" w:type="dxa"/>
            <w:gridSpan w:val="5"/>
            <w:tcBorders>
              <w:bottom w:val="single" w:sz="6" w:space="0" w:color="C0C0C0"/>
            </w:tcBorders>
          </w:tcPr>
          <w:p w:rsidR="004F2BFB" w:rsidRDefault="004F2BFB" w:rsidP="009142BC">
            <w:pPr>
              <w:pStyle w:val="Comment0"/>
            </w:pPr>
            <w:r>
              <w:t xml:space="preserve">Customer </w:t>
            </w:r>
            <w:proofErr w:type="gramStart"/>
            <w:r>
              <w:t>is able to</w:t>
            </w:r>
            <w:proofErr w:type="gramEnd"/>
            <w:r>
              <w:t xml:space="preserve"> purchase.</w:t>
            </w:r>
          </w:p>
        </w:tc>
      </w:tr>
      <w:tr w:rsidR="004F2BFB" w:rsidTr="009142BC">
        <w:tc>
          <w:tcPr>
            <w:tcW w:w="2538" w:type="dxa"/>
            <w:gridSpan w:val="2"/>
            <w:tcBorders>
              <w:bottom w:val="single" w:sz="6" w:space="0" w:color="C0C0C0"/>
            </w:tcBorders>
          </w:tcPr>
          <w:p w:rsidR="004F2BFB" w:rsidRDefault="004F2BFB" w:rsidP="009142BC">
            <w:pPr>
              <w:pStyle w:val="Table-ColHead"/>
              <w:jc w:val="left"/>
              <w:rPr>
                <w:rFonts w:ascii="Times New Roman" w:hAnsi="Times New Roman"/>
                <w:b w:val="0"/>
                <w:bCs/>
                <w:sz w:val="20"/>
              </w:rPr>
            </w:pPr>
            <w:r>
              <w:rPr>
                <w:rFonts w:ascii="Times New Roman" w:hAnsi="Times New Roman"/>
                <w:sz w:val="20"/>
              </w:rPr>
              <w:t>Failure Post-Conditions</w:t>
            </w:r>
          </w:p>
        </w:tc>
        <w:tc>
          <w:tcPr>
            <w:tcW w:w="6417" w:type="dxa"/>
            <w:gridSpan w:val="5"/>
            <w:tcBorders>
              <w:bottom w:val="single" w:sz="6" w:space="0" w:color="C0C0C0"/>
            </w:tcBorders>
          </w:tcPr>
          <w:p w:rsidR="004F2BFB" w:rsidRDefault="004F2BFB" w:rsidP="009142BC">
            <w:pPr>
              <w:pStyle w:val="Comment0"/>
            </w:pPr>
            <w:r>
              <w:t xml:space="preserve">Customer can recover his password. </w:t>
            </w:r>
          </w:p>
        </w:tc>
      </w:tr>
      <w:tr w:rsidR="004F2BFB" w:rsidTr="009142BC">
        <w:tc>
          <w:tcPr>
            <w:tcW w:w="2538" w:type="dxa"/>
            <w:gridSpan w:val="2"/>
            <w:tcBorders>
              <w:bottom w:val="single" w:sz="6" w:space="0" w:color="C0C0C0"/>
            </w:tcBorders>
          </w:tcPr>
          <w:p w:rsidR="004F2BFB" w:rsidRDefault="004F2BFB" w:rsidP="009142BC">
            <w:pPr>
              <w:pStyle w:val="Table-ColHead"/>
              <w:rPr>
                <w:rFonts w:ascii="Times New Roman" w:hAnsi="Times New Roman"/>
                <w:sz w:val="20"/>
              </w:rPr>
            </w:pPr>
          </w:p>
        </w:tc>
        <w:tc>
          <w:tcPr>
            <w:tcW w:w="6417" w:type="dxa"/>
            <w:gridSpan w:val="5"/>
            <w:tcBorders>
              <w:bottom w:val="single" w:sz="6" w:space="0" w:color="C0C0C0"/>
            </w:tcBorders>
          </w:tcPr>
          <w:p w:rsidR="004F2BFB" w:rsidRDefault="004F2BFB" w:rsidP="009142BC">
            <w:pPr>
              <w:pStyle w:val="Comment0"/>
            </w:pPr>
          </w:p>
        </w:tc>
      </w:tr>
      <w:tr w:rsidR="004F2BFB" w:rsidTr="009142BC">
        <w:trPr>
          <w:cantSplit/>
        </w:trPr>
        <w:tc>
          <w:tcPr>
            <w:tcW w:w="8955" w:type="dxa"/>
            <w:gridSpan w:val="7"/>
            <w:tcBorders>
              <w:top w:val="single" w:sz="6" w:space="0" w:color="C0C0C0"/>
              <w:left w:val="single" w:sz="6" w:space="0" w:color="C0C0C0"/>
              <w:bottom w:val="single" w:sz="6" w:space="0" w:color="C0C0C0"/>
              <w:right w:val="single" w:sz="6" w:space="0" w:color="C0C0C0"/>
            </w:tcBorders>
          </w:tcPr>
          <w:p w:rsidR="004F2BFB" w:rsidRDefault="004F2BFB" w:rsidP="009142BC">
            <w:pPr>
              <w:pStyle w:val="Table-ColHead"/>
              <w:rPr>
                <w:rFonts w:ascii="Times New Roman" w:hAnsi="Times New Roman"/>
                <w:sz w:val="20"/>
              </w:rPr>
            </w:pPr>
            <w:r>
              <w:rPr>
                <w:rFonts w:ascii="Times New Roman" w:hAnsi="Times New Roman"/>
                <w:sz w:val="20"/>
              </w:rPr>
              <w:t>Typical Course of Events</w:t>
            </w:r>
          </w:p>
        </w:tc>
      </w:tr>
      <w:tr w:rsidR="004F2BFB" w:rsidTr="009142BC">
        <w:tc>
          <w:tcPr>
            <w:tcW w:w="5598" w:type="dxa"/>
            <w:gridSpan w:val="5"/>
            <w:tcBorders>
              <w:top w:val="single" w:sz="6" w:space="0" w:color="C0C0C0"/>
              <w:left w:val="single" w:sz="6" w:space="0" w:color="C0C0C0"/>
              <w:bottom w:val="single" w:sz="6" w:space="0" w:color="C0C0C0"/>
              <w:right w:val="single" w:sz="6" w:space="0" w:color="C0C0C0"/>
            </w:tcBorders>
          </w:tcPr>
          <w:p w:rsidR="004F2BFB" w:rsidRDefault="004F2BFB" w:rsidP="009142BC">
            <w:pPr>
              <w:pStyle w:val="Table-ColHead"/>
              <w:rPr>
                <w:rFonts w:ascii="Times New Roman" w:hAnsi="Times New Roman"/>
                <w:sz w:val="20"/>
              </w:rPr>
            </w:pPr>
            <w:r>
              <w:rPr>
                <w:rFonts w:ascii="Times New Roman" w:hAnsi="Times New Roman"/>
                <w:sz w:val="20"/>
              </w:rPr>
              <w:t>Actor Action</w:t>
            </w:r>
          </w:p>
        </w:tc>
        <w:tc>
          <w:tcPr>
            <w:tcW w:w="3357" w:type="dxa"/>
            <w:gridSpan w:val="2"/>
            <w:tcBorders>
              <w:top w:val="single" w:sz="6" w:space="0" w:color="C0C0C0"/>
              <w:left w:val="single" w:sz="6" w:space="0" w:color="C0C0C0"/>
              <w:bottom w:val="single" w:sz="6" w:space="0" w:color="C0C0C0"/>
              <w:right w:val="single" w:sz="6" w:space="0" w:color="C0C0C0"/>
            </w:tcBorders>
          </w:tcPr>
          <w:p w:rsidR="004F2BFB" w:rsidRDefault="004F2BFB" w:rsidP="009142BC">
            <w:pPr>
              <w:pStyle w:val="Table-ColHead"/>
              <w:rPr>
                <w:rFonts w:ascii="Times New Roman" w:hAnsi="Times New Roman"/>
                <w:sz w:val="20"/>
              </w:rPr>
            </w:pPr>
            <w:r>
              <w:rPr>
                <w:rFonts w:ascii="Times New Roman" w:hAnsi="Times New Roman"/>
                <w:sz w:val="20"/>
              </w:rPr>
              <w:t>System Response</w:t>
            </w:r>
          </w:p>
        </w:tc>
      </w:tr>
      <w:tr w:rsidR="004F2BFB" w:rsidTr="009142BC">
        <w:tc>
          <w:tcPr>
            <w:tcW w:w="436" w:type="dxa"/>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r>
              <w:t>1</w:t>
            </w:r>
          </w:p>
        </w:tc>
        <w:tc>
          <w:tcPr>
            <w:tcW w:w="5162" w:type="dxa"/>
            <w:gridSpan w:val="4"/>
            <w:tcBorders>
              <w:top w:val="single" w:sz="6" w:space="0" w:color="C0C0C0"/>
              <w:left w:val="single" w:sz="6" w:space="0" w:color="C0C0C0"/>
              <w:bottom w:val="single" w:sz="6" w:space="0" w:color="C0C0C0"/>
              <w:right w:val="single" w:sz="6" w:space="0" w:color="C0C0C0"/>
            </w:tcBorders>
          </w:tcPr>
          <w:p w:rsidR="004F2BFB" w:rsidRDefault="004F2BFB" w:rsidP="004F2BFB">
            <w:pPr>
              <w:pStyle w:val="Comment0"/>
            </w:pPr>
            <w:r>
              <w:t xml:space="preserve">This use case begins when a customer </w:t>
            </w:r>
            <w:proofErr w:type="gramStart"/>
            <w:r>
              <w:t>click</w:t>
            </w:r>
            <w:proofErr w:type="gramEnd"/>
            <w:r>
              <w:t xml:space="preserve"> on the login button.</w:t>
            </w:r>
          </w:p>
        </w:tc>
        <w:tc>
          <w:tcPr>
            <w:tcW w:w="450" w:type="dxa"/>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p>
        </w:tc>
        <w:tc>
          <w:tcPr>
            <w:tcW w:w="2907" w:type="dxa"/>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p>
        </w:tc>
      </w:tr>
      <w:tr w:rsidR="004F2BFB" w:rsidTr="009142BC">
        <w:tc>
          <w:tcPr>
            <w:tcW w:w="436" w:type="dxa"/>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r>
              <w:t>2</w:t>
            </w:r>
          </w:p>
        </w:tc>
        <w:tc>
          <w:tcPr>
            <w:tcW w:w="5162" w:type="dxa"/>
            <w:gridSpan w:val="4"/>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r>
              <w:t>The customer provides his email and password and press log in button.</w:t>
            </w:r>
          </w:p>
        </w:tc>
        <w:tc>
          <w:tcPr>
            <w:tcW w:w="450" w:type="dxa"/>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r>
              <w:t>3</w:t>
            </w:r>
          </w:p>
        </w:tc>
        <w:tc>
          <w:tcPr>
            <w:tcW w:w="2907" w:type="dxa"/>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r>
              <w:t>System compare the entered data with the database.</w:t>
            </w:r>
          </w:p>
        </w:tc>
      </w:tr>
      <w:tr w:rsidR="004F2BFB" w:rsidTr="009142BC">
        <w:trPr>
          <w:cantSplit/>
          <w:trHeight w:val="765"/>
        </w:trPr>
        <w:tc>
          <w:tcPr>
            <w:tcW w:w="436" w:type="dxa"/>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r>
              <w:t>4</w:t>
            </w:r>
          </w:p>
        </w:tc>
        <w:tc>
          <w:tcPr>
            <w:tcW w:w="5162" w:type="dxa"/>
            <w:gridSpan w:val="4"/>
            <w:tcBorders>
              <w:top w:val="single" w:sz="6" w:space="0" w:color="C0C0C0"/>
              <w:left w:val="single" w:sz="6" w:space="0" w:color="C0C0C0"/>
              <w:bottom w:val="single" w:sz="6" w:space="0" w:color="C0C0C0"/>
              <w:right w:val="single" w:sz="6" w:space="0" w:color="C0C0C0"/>
            </w:tcBorders>
          </w:tcPr>
          <w:p w:rsidR="004F2BFB" w:rsidRDefault="0031033C" w:rsidP="009142BC">
            <w:pPr>
              <w:pStyle w:val="Comment0"/>
            </w:pPr>
            <w:r>
              <w:t xml:space="preserve">The customer </w:t>
            </w:r>
            <w:proofErr w:type="gramStart"/>
            <w:r>
              <w:t>is able to</w:t>
            </w:r>
            <w:proofErr w:type="gramEnd"/>
            <w:r>
              <w:t xml:space="preserve"> add item(s) to cart</w:t>
            </w:r>
          </w:p>
        </w:tc>
        <w:tc>
          <w:tcPr>
            <w:tcW w:w="450" w:type="dxa"/>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r>
              <w:t>5</w:t>
            </w:r>
          </w:p>
        </w:tc>
        <w:tc>
          <w:tcPr>
            <w:tcW w:w="2907" w:type="dxa"/>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r>
              <w:t>…</w:t>
            </w:r>
          </w:p>
        </w:tc>
      </w:tr>
      <w:tr w:rsidR="004F2BFB" w:rsidTr="009142BC">
        <w:tc>
          <w:tcPr>
            <w:tcW w:w="436" w:type="dxa"/>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p>
        </w:tc>
        <w:tc>
          <w:tcPr>
            <w:tcW w:w="5162" w:type="dxa"/>
            <w:gridSpan w:val="4"/>
            <w:tcBorders>
              <w:top w:val="single" w:sz="6" w:space="0" w:color="C0C0C0"/>
              <w:left w:val="single" w:sz="6" w:space="0" w:color="C0C0C0"/>
              <w:bottom w:val="single" w:sz="6" w:space="0" w:color="C0C0C0"/>
              <w:right w:val="single" w:sz="6" w:space="0" w:color="C0C0C0"/>
            </w:tcBorders>
          </w:tcPr>
          <w:p w:rsidR="004F2BFB" w:rsidRDefault="004F2BFB" w:rsidP="004F2BFB">
            <w:pPr>
              <w:pStyle w:val="Comment0"/>
              <w:numPr>
                <w:ilvl w:val="0"/>
                <w:numId w:val="28"/>
              </w:numPr>
            </w:pPr>
          </w:p>
        </w:tc>
        <w:tc>
          <w:tcPr>
            <w:tcW w:w="450" w:type="dxa"/>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p>
        </w:tc>
        <w:tc>
          <w:tcPr>
            <w:tcW w:w="2907" w:type="dxa"/>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p>
        </w:tc>
      </w:tr>
      <w:tr w:rsidR="004F2BFB" w:rsidTr="009142BC">
        <w:tc>
          <w:tcPr>
            <w:tcW w:w="436" w:type="dxa"/>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p>
        </w:tc>
        <w:tc>
          <w:tcPr>
            <w:tcW w:w="5162" w:type="dxa"/>
            <w:gridSpan w:val="4"/>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p>
        </w:tc>
        <w:tc>
          <w:tcPr>
            <w:tcW w:w="450" w:type="dxa"/>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p>
        </w:tc>
        <w:tc>
          <w:tcPr>
            <w:tcW w:w="2907" w:type="dxa"/>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p>
        </w:tc>
      </w:tr>
      <w:tr w:rsidR="004F2BFB" w:rsidTr="009142BC">
        <w:tc>
          <w:tcPr>
            <w:tcW w:w="436" w:type="dxa"/>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p>
        </w:tc>
        <w:tc>
          <w:tcPr>
            <w:tcW w:w="5162" w:type="dxa"/>
            <w:gridSpan w:val="4"/>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p>
        </w:tc>
        <w:tc>
          <w:tcPr>
            <w:tcW w:w="450" w:type="dxa"/>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p>
        </w:tc>
        <w:tc>
          <w:tcPr>
            <w:tcW w:w="2907" w:type="dxa"/>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p>
        </w:tc>
      </w:tr>
      <w:tr w:rsidR="004F2BFB" w:rsidTr="009142BC">
        <w:tc>
          <w:tcPr>
            <w:tcW w:w="436" w:type="dxa"/>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p>
        </w:tc>
        <w:tc>
          <w:tcPr>
            <w:tcW w:w="5162" w:type="dxa"/>
            <w:gridSpan w:val="4"/>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p>
        </w:tc>
        <w:tc>
          <w:tcPr>
            <w:tcW w:w="450" w:type="dxa"/>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p>
        </w:tc>
        <w:tc>
          <w:tcPr>
            <w:tcW w:w="2907" w:type="dxa"/>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p>
        </w:tc>
      </w:tr>
      <w:tr w:rsidR="004F2BFB" w:rsidTr="009142BC">
        <w:tc>
          <w:tcPr>
            <w:tcW w:w="436" w:type="dxa"/>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p>
        </w:tc>
        <w:tc>
          <w:tcPr>
            <w:tcW w:w="5162" w:type="dxa"/>
            <w:gridSpan w:val="4"/>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p>
        </w:tc>
        <w:tc>
          <w:tcPr>
            <w:tcW w:w="450" w:type="dxa"/>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p>
        </w:tc>
        <w:tc>
          <w:tcPr>
            <w:tcW w:w="2907" w:type="dxa"/>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p>
        </w:tc>
      </w:tr>
      <w:tr w:rsidR="004F2BFB" w:rsidTr="009142BC">
        <w:tc>
          <w:tcPr>
            <w:tcW w:w="436" w:type="dxa"/>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p>
        </w:tc>
        <w:tc>
          <w:tcPr>
            <w:tcW w:w="5162" w:type="dxa"/>
            <w:gridSpan w:val="4"/>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p>
        </w:tc>
        <w:tc>
          <w:tcPr>
            <w:tcW w:w="450" w:type="dxa"/>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p>
        </w:tc>
        <w:tc>
          <w:tcPr>
            <w:tcW w:w="2907" w:type="dxa"/>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p>
        </w:tc>
      </w:tr>
      <w:tr w:rsidR="004F2BFB" w:rsidTr="009142BC">
        <w:tc>
          <w:tcPr>
            <w:tcW w:w="3033" w:type="dxa"/>
            <w:gridSpan w:val="4"/>
            <w:tcBorders>
              <w:top w:val="single" w:sz="6" w:space="0" w:color="C0C0C0"/>
            </w:tcBorders>
          </w:tcPr>
          <w:p w:rsidR="004F2BFB" w:rsidRDefault="004F2BFB" w:rsidP="009142BC">
            <w:pPr>
              <w:pStyle w:val="Table-ColHead"/>
              <w:rPr>
                <w:rFonts w:ascii="Times New Roman" w:hAnsi="Times New Roman"/>
                <w:sz w:val="20"/>
              </w:rPr>
            </w:pPr>
          </w:p>
        </w:tc>
        <w:tc>
          <w:tcPr>
            <w:tcW w:w="5922" w:type="dxa"/>
            <w:gridSpan w:val="3"/>
            <w:tcBorders>
              <w:top w:val="single" w:sz="6" w:space="0" w:color="C0C0C0"/>
            </w:tcBorders>
          </w:tcPr>
          <w:p w:rsidR="004F2BFB" w:rsidRDefault="004F2BFB" w:rsidP="009142BC">
            <w:pPr>
              <w:pStyle w:val="Table-ColHead"/>
              <w:rPr>
                <w:rFonts w:ascii="Times New Roman" w:hAnsi="Times New Roman"/>
                <w:b w:val="0"/>
                <w:bCs/>
                <w:sz w:val="20"/>
              </w:rPr>
            </w:pPr>
          </w:p>
        </w:tc>
      </w:tr>
      <w:tr w:rsidR="004F2BFB" w:rsidTr="009142BC">
        <w:tc>
          <w:tcPr>
            <w:tcW w:w="3033" w:type="dxa"/>
            <w:gridSpan w:val="4"/>
          </w:tcPr>
          <w:p w:rsidR="004F2BFB" w:rsidRDefault="004F2BFB" w:rsidP="009142BC">
            <w:pPr>
              <w:pStyle w:val="Table-ColHead"/>
              <w:rPr>
                <w:rFonts w:ascii="Times New Roman" w:hAnsi="Times New Roman"/>
                <w:sz w:val="20"/>
              </w:rPr>
            </w:pPr>
            <w:r>
              <w:rPr>
                <w:rFonts w:ascii="Times New Roman" w:hAnsi="Times New Roman"/>
                <w:sz w:val="20"/>
              </w:rPr>
              <w:t>Alternative Course</w:t>
            </w:r>
          </w:p>
        </w:tc>
        <w:tc>
          <w:tcPr>
            <w:tcW w:w="5922" w:type="dxa"/>
            <w:gridSpan w:val="3"/>
          </w:tcPr>
          <w:p w:rsidR="004F2BFB" w:rsidRDefault="004F2BFB" w:rsidP="009142BC">
            <w:pPr>
              <w:pStyle w:val="Table-ColHead"/>
              <w:rPr>
                <w:rFonts w:ascii="Times New Roman" w:hAnsi="Times New Roman"/>
                <w:sz w:val="20"/>
              </w:rPr>
            </w:pPr>
          </w:p>
        </w:tc>
      </w:tr>
      <w:tr w:rsidR="004F2BFB" w:rsidTr="009142BC">
        <w:tc>
          <w:tcPr>
            <w:tcW w:w="3033" w:type="dxa"/>
            <w:gridSpan w:val="4"/>
          </w:tcPr>
          <w:p w:rsidR="004F2BFB" w:rsidRDefault="004F2BFB" w:rsidP="009142BC">
            <w:pPr>
              <w:jc w:val="left"/>
              <w:rPr>
                <w:i/>
                <w:iCs/>
                <w:color w:val="000080"/>
                <w:sz w:val="20"/>
              </w:rPr>
            </w:pPr>
            <w:r>
              <w:rPr>
                <w:i/>
                <w:iCs/>
                <w:color w:val="000080"/>
                <w:sz w:val="20"/>
              </w:rPr>
              <w:t>Step 2:</w:t>
            </w:r>
          </w:p>
        </w:tc>
        <w:tc>
          <w:tcPr>
            <w:tcW w:w="5922" w:type="dxa"/>
            <w:gridSpan w:val="3"/>
          </w:tcPr>
          <w:p w:rsidR="004F2BFB" w:rsidRDefault="004F2BFB" w:rsidP="009142BC">
            <w:pPr>
              <w:pStyle w:val="Comment0"/>
            </w:pPr>
            <w:r>
              <w:t>Invalid item identifier entered. Indicate error.</w:t>
            </w:r>
          </w:p>
        </w:tc>
      </w:tr>
      <w:tr w:rsidR="004F2BFB" w:rsidTr="009142BC">
        <w:tc>
          <w:tcPr>
            <w:tcW w:w="3033" w:type="dxa"/>
            <w:gridSpan w:val="4"/>
          </w:tcPr>
          <w:p w:rsidR="004F2BFB" w:rsidRDefault="004F2BFB" w:rsidP="009142BC">
            <w:pPr>
              <w:jc w:val="left"/>
              <w:rPr>
                <w:i/>
                <w:iCs/>
                <w:color w:val="000080"/>
                <w:sz w:val="20"/>
              </w:rPr>
            </w:pPr>
            <w:r>
              <w:rPr>
                <w:i/>
                <w:iCs/>
                <w:color w:val="000080"/>
                <w:sz w:val="20"/>
              </w:rPr>
              <w:t>Step 7:</w:t>
            </w:r>
          </w:p>
        </w:tc>
        <w:tc>
          <w:tcPr>
            <w:tcW w:w="5922" w:type="dxa"/>
            <w:gridSpan w:val="3"/>
          </w:tcPr>
          <w:p w:rsidR="004F2BFB" w:rsidRDefault="004F2BFB" w:rsidP="009142BC">
            <w:pPr>
              <w:pStyle w:val="Comment0"/>
            </w:pPr>
            <w:r>
              <w:t>Customer could not pay. Cancel sales transaction</w:t>
            </w:r>
          </w:p>
        </w:tc>
      </w:tr>
      <w:tr w:rsidR="004F2BFB" w:rsidTr="009142BC">
        <w:tc>
          <w:tcPr>
            <w:tcW w:w="3033" w:type="dxa"/>
            <w:gridSpan w:val="4"/>
          </w:tcPr>
          <w:p w:rsidR="004F2BFB" w:rsidRDefault="004F2BFB" w:rsidP="009142BC">
            <w:pPr>
              <w:pStyle w:val="Table-ColHead"/>
              <w:rPr>
                <w:rFonts w:ascii="Times New Roman" w:hAnsi="Times New Roman"/>
                <w:sz w:val="20"/>
              </w:rPr>
            </w:pPr>
            <w:r>
              <w:rPr>
                <w:rFonts w:ascii="Times New Roman" w:hAnsi="Times New Roman"/>
                <w:sz w:val="20"/>
              </w:rPr>
              <w:t>Section: Pay by Cash</w:t>
            </w:r>
          </w:p>
        </w:tc>
        <w:tc>
          <w:tcPr>
            <w:tcW w:w="5922" w:type="dxa"/>
            <w:gridSpan w:val="3"/>
          </w:tcPr>
          <w:p w:rsidR="004F2BFB" w:rsidRDefault="004F2BFB" w:rsidP="009142BC">
            <w:pPr>
              <w:pStyle w:val="Table-ColHead"/>
              <w:rPr>
                <w:rFonts w:ascii="Times New Roman" w:hAnsi="Times New Roman"/>
                <w:sz w:val="20"/>
              </w:rPr>
            </w:pPr>
          </w:p>
        </w:tc>
      </w:tr>
      <w:tr w:rsidR="004F2BFB" w:rsidTr="009142BC">
        <w:tc>
          <w:tcPr>
            <w:tcW w:w="3033" w:type="dxa"/>
            <w:gridSpan w:val="4"/>
            <w:tcBorders>
              <w:bottom w:val="single" w:sz="6" w:space="0" w:color="C0C0C0"/>
            </w:tcBorders>
          </w:tcPr>
          <w:p w:rsidR="004F2BFB" w:rsidRDefault="004F2BFB" w:rsidP="009142BC">
            <w:pPr>
              <w:pStyle w:val="Table-ColHead"/>
              <w:rPr>
                <w:rFonts w:ascii="Times New Roman" w:hAnsi="Times New Roman"/>
                <w:sz w:val="20"/>
              </w:rPr>
            </w:pPr>
            <w:r>
              <w:rPr>
                <w:rFonts w:ascii="Times New Roman" w:hAnsi="Times New Roman"/>
                <w:sz w:val="20"/>
              </w:rPr>
              <w:t>Typical Course of Events</w:t>
            </w:r>
          </w:p>
        </w:tc>
        <w:tc>
          <w:tcPr>
            <w:tcW w:w="5922" w:type="dxa"/>
            <w:gridSpan w:val="3"/>
            <w:tcBorders>
              <w:bottom w:val="single" w:sz="6" w:space="0" w:color="C0C0C0"/>
            </w:tcBorders>
          </w:tcPr>
          <w:p w:rsidR="004F2BFB" w:rsidRDefault="004F2BFB" w:rsidP="009142BC">
            <w:pPr>
              <w:pStyle w:val="Table-ColHead"/>
              <w:rPr>
                <w:rFonts w:ascii="Times New Roman" w:hAnsi="Times New Roman"/>
                <w:sz w:val="20"/>
              </w:rPr>
            </w:pPr>
          </w:p>
        </w:tc>
      </w:tr>
      <w:tr w:rsidR="004F2BFB" w:rsidTr="009142BC">
        <w:tc>
          <w:tcPr>
            <w:tcW w:w="5598" w:type="dxa"/>
            <w:gridSpan w:val="5"/>
            <w:tcBorders>
              <w:top w:val="single" w:sz="6" w:space="0" w:color="C0C0C0"/>
              <w:left w:val="single" w:sz="6" w:space="0" w:color="C0C0C0"/>
              <w:bottom w:val="single" w:sz="6" w:space="0" w:color="C0C0C0"/>
              <w:right w:val="single" w:sz="6" w:space="0" w:color="C0C0C0"/>
            </w:tcBorders>
          </w:tcPr>
          <w:p w:rsidR="004F2BFB" w:rsidRDefault="004F2BFB" w:rsidP="009142BC">
            <w:pPr>
              <w:pStyle w:val="Table-ColHead"/>
              <w:rPr>
                <w:rFonts w:ascii="Times New Roman" w:hAnsi="Times New Roman"/>
                <w:sz w:val="20"/>
              </w:rPr>
            </w:pPr>
            <w:r>
              <w:rPr>
                <w:rFonts w:ascii="Times New Roman" w:hAnsi="Times New Roman"/>
                <w:sz w:val="20"/>
              </w:rPr>
              <w:t>Actor Action</w:t>
            </w:r>
          </w:p>
        </w:tc>
        <w:tc>
          <w:tcPr>
            <w:tcW w:w="3357" w:type="dxa"/>
            <w:gridSpan w:val="2"/>
            <w:tcBorders>
              <w:top w:val="single" w:sz="6" w:space="0" w:color="C0C0C0"/>
              <w:left w:val="single" w:sz="6" w:space="0" w:color="C0C0C0"/>
              <w:bottom w:val="single" w:sz="6" w:space="0" w:color="C0C0C0"/>
              <w:right w:val="single" w:sz="6" w:space="0" w:color="C0C0C0"/>
            </w:tcBorders>
          </w:tcPr>
          <w:p w:rsidR="004F2BFB" w:rsidRDefault="004F2BFB" w:rsidP="009142BC">
            <w:pPr>
              <w:pStyle w:val="Table-ColHead"/>
              <w:rPr>
                <w:rFonts w:ascii="Times New Roman" w:hAnsi="Times New Roman"/>
                <w:sz w:val="20"/>
              </w:rPr>
            </w:pPr>
            <w:r>
              <w:rPr>
                <w:rFonts w:ascii="Times New Roman" w:hAnsi="Times New Roman"/>
                <w:sz w:val="20"/>
              </w:rPr>
              <w:t>System Response</w:t>
            </w:r>
          </w:p>
        </w:tc>
      </w:tr>
      <w:tr w:rsidR="004F2BFB" w:rsidTr="009142BC">
        <w:tc>
          <w:tcPr>
            <w:tcW w:w="436" w:type="dxa"/>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r>
              <w:t>1</w:t>
            </w:r>
          </w:p>
        </w:tc>
        <w:tc>
          <w:tcPr>
            <w:tcW w:w="5162" w:type="dxa"/>
            <w:gridSpan w:val="4"/>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r>
              <w:t xml:space="preserve">The </w:t>
            </w:r>
            <w:proofErr w:type="gramStart"/>
            <w:r>
              <w:t>customer  makes</w:t>
            </w:r>
            <w:proofErr w:type="gramEnd"/>
            <w:r>
              <w:t xml:space="preserve"> a cash payment </w:t>
            </w:r>
          </w:p>
        </w:tc>
        <w:tc>
          <w:tcPr>
            <w:tcW w:w="450" w:type="dxa"/>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p>
        </w:tc>
        <w:tc>
          <w:tcPr>
            <w:tcW w:w="2907" w:type="dxa"/>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p>
        </w:tc>
      </w:tr>
      <w:tr w:rsidR="004F2BFB" w:rsidTr="009142BC">
        <w:tc>
          <w:tcPr>
            <w:tcW w:w="436" w:type="dxa"/>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r>
              <w:t>2</w:t>
            </w:r>
          </w:p>
        </w:tc>
        <w:tc>
          <w:tcPr>
            <w:tcW w:w="5162" w:type="dxa"/>
            <w:gridSpan w:val="4"/>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r>
              <w:t>The cashier records the cash tendered</w:t>
            </w:r>
          </w:p>
        </w:tc>
        <w:tc>
          <w:tcPr>
            <w:tcW w:w="450" w:type="dxa"/>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r>
              <w:t>3</w:t>
            </w:r>
          </w:p>
        </w:tc>
        <w:tc>
          <w:tcPr>
            <w:tcW w:w="2907" w:type="dxa"/>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r>
              <w:t>Presents the balance due back to the customer, if any.</w:t>
            </w:r>
          </w:p>
        </w:tc>
      </w:tr>
      <w:tr w:rsidR="004F2BFB" w:rsidTr="009142BC">
        <w:tc>
          <w:tcPr>
            <w:tcW w:w="436" w:type="dxa"/>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r>
              <w:t>4</w:t>
            </w:r>
          </w:p>
        </w:tc>
        <w:tc>
          <w:tcPr>
            <w:tcW w:w="5162" w:type="dxa"/>
            <w:gridSpan w:val="4"/>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r>
              <w:t>The Cashier deposits the cash received and extracts the balance owing and gives it to the customer</w:t>
            </w:r>
          </w:p>
        </w:tc>
        <w:tc>
          <w:tcPr>
            <w:tcW w:w="450" w:type="dxa"/>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p>
        </w:tc>
        <w:tc>
          <w:tcPr>
            <w:tcW w:w="2907" w:type="dxa"/>
            <w:tcBorders>
              <w:top w:val="single" w:sz="6" w:space="0" w:color="C0C0C0"/>
              <w:left w:val="single" w:sz="6" w:space="0" w:color="C0C0C0"/>
              <w:bottom w:val="single" w:sz="6" w:space="0" w:color="C0C0C0"/>
              <w:right w:val="single" w:sz="6" w:space="0" w:color="C0C0C0"/>
            </w:tcBorders>
          </w:tcPr>
          <w:p w:rsidR="004F2BFB" w:rsidRDefault="004F2BFB" w:rsidP="009142BC">
            <w:pPr>
              <w:pStyle w:val="Comment0"/>
            </w:pPr>
          </w:p>
        </w:tc>
      </w:tr>
      <w:tr w:rsidR="004F2BFB" w:rsidTr="009142BC">
        <w:trPr>
          <w:cantSplit/>
        </w:trPr>
        <w:tc>
          <w:tcPr>
            <w:tcW w:w="2616" w:type="dxa"/>
            <w:gridSpan w:val="3"/>
            <w:tcBorders>
              <w:top w:val="single" w:sz="6" w:space="0" w:color="C0C0C0"/>
            </w:tcBorders>
          </w:tcPr>
          <w:p w:rsidR="004F2BFB" w:rsidRDefault="004F2BFB" w:rsidP="009142BC">
            <w:pPr>
              <w:pStyle w:val="Table-ColHead"/>
              <w:rPr>
                <w:rFonts w:ascii="Times New Roman" w:hAnsi="Times New Roman"/>
                <w:sz w:val="20"/>
              </w:rPr>
            </w:pPr>
            <w:r>
              <w:rPr>
                <w:rFonts w:ascii="Times New Roman" w:hAnsi="Times New Roman"/>
                <w:sz w:val="20"/>
              </w:rPr>
              <w:lastRenderedPageBreak/>
              <w:t>Alternative Courses</w:t>
            </w:r>
          </w:p>
        </w:tc>
        <w:tc>
          <w:tcPr>
            <w:tcW w:w="6339" w:type="dxa"/>
            <w:gridSpan w:val="4"/>
            <w:tcBorders>
              <w:top w:val="single" w:sz="6" w:space="0" w:color="C0C0C0"/>
            </w:tcBorders>
          </w:tcPr>
          <w:p w:rsidR="004F2BFB" w:rsidRDefault="004F2BFB" w:rsidP="009142BC">
            <w:pPr>
              <w:jc w:val="left"/>
              <w:rPr>
                <w:sz w:val="20"/>
              </w:rPr>
            </w:pPr>
          </w:p>
        </w:tc>
      </w:tr>
      <w:tr w:rsidR="004F2BFB" w:rsidTr="009142BC">
        <w:trPr>
          <w:cantSplit/>
        </w:trPr>
        <w:tc>
          <w:tcPr>
            <w:tcW w:w="2616" w:type="dxa"/>
            <w:gridSpan w:val="3"/>
          </w:tcPr>
          <w:p w:rsidR="004F2BFB" w:rsidRDefault="004F2BFB" w:rsidP="009142BC">
            <w:pPr>
              <w:jc w:val="left"/>
              <w:rPr>
                <w:i/>
                <w:iCs/>
                <w:color w:val="000080"/>
                <w:sz w:val="20"/>
              </w:rPr>
            </w:pPr>
            <w:r>
              <w:rPr>
                <w:i/>
                <w:iCs/>
                <w:color w:val="000080"/>
                <w:sz w:val="20"/>
              </w:rPr>
              <w:t>Step 1:</w:t>
            </w:r>
          </w:p>
        </w:tc>
        <w:tc>
          <w:tcPr>
            <w:tcW w:w="6339" w:type="dxa"/>
            <w:gridSpan w:val="4"/>
          </w:tcPr>
          <w:p w:rsidR="004F2BFB" w:rsidRDefault="004F2BFB" w:rsidP="009142BC">
            <w:pPr>
              <w:pStyle w:val="Comment0"/>
            </w:pPr>
            <w:r>
              <w:t>Customer does not have sufficient cash, may cancel sale or initiate another payment method.</w:t>
            </w:r>
          </w:p>
        </w:tc>
      </w:tr>
      <w:tr w:rsidR="004F2BFB" w:rsidTr="009142BC">
        <w:trPr>
          <w:cantSplit/>
        </w:trPr>
        <w:tc>
          <w:tcPr>
            <w:tcW w:w="2616" w:type="dxa"/>
            <w:gridSpan w:val="3"/>
          </w:tcPr>
          <w:p w:rsidR="004F2BFB" w:rsidRDefault="004F2BFB" w:rsidP="009142BC">
            <w:pPr>
              <w:jc w:val="left"/>
              <w:rPr>
                <w:i/>
                <w:iCs/>
                <w:color w:val="000080"/>
                <w:sz w:val="20"/>
              </w:rPr>
            </w:pPr>
            <w:r>
              <w:rPr>
                <w:i/>
                <w:iCs/>
                <w:color w:val="000080"/>
                <w:sz w:val="20"/>
              </w:rPr>
              <w:t>Step 4:</w:t>
            </w:r>
          </w:p>
        </w:tc>
        <w:tc>
          <w:tcPr>
            <w:tcW w:w="6339" w:type="dxa"/>
            <w:gridSpan w:val="4"/>
          </w:tcPr>
          <w:p w:rsidR="004F2BFB" w:rsidRDefault="004F2BFB" w:rsidP="009142BC">
            <w:pPr>
              <w:pStyle w:val="Comment0"/>
            </w:pPr>
            <w:r>
              <w:t xml:space="preserve">Cash drawer does not contain sufficient cash to pay balance. </w:t>
            </w:r>
          </w:p>
        </w:tc>
      </w:tr>
    </w:tbl>
    <w:p w:rsidR="004F2BFB" w:rsidRDefault="004F2BFB">
      <w:pPr>
        <w:autoSpaceDE/>
        <w:autoSpaceDN/>
        <w:spacing w:after="0"/>
        <w:jc w:val="left"/>
        <w:rPr>
          <w:sz w:val="20"/>
        </w:rPr>
      </w:pPr>
      <w:r>
        <w:rPr>
          <w:sz w:val="20"/>
        </w:rPr>
        <w:br w:type="page"/>
      </w:r>
    </w:p>
    <w:p w:rsidR="00ED2D20" w:rsidRDefault="00ED2D20">
      <w:pPr>
        <w:tabs>
          <w:tab w:val="left" w:pos="2616"/>
          <w:tab w:val="left" w:pos="8955"/>
        </w:tabs>
        <w:jc w:val="left"/>
      </w:pPr>
    </w:p>
    <w:p w:rsidR="00ED2D20" w:rsidRDefault="00ED2D20">
      <w:pPr>
        <w:pStyle w:val="Heading2"/>
        <w:rPr>
          <w:rFonts w:ascii="Book Antiqua" w:hAnsi="Book Antiqua"/>
        </w:rPr>
      </w:pPr>
      <w:bookmarkStart w:id="18" w:name="_Toc409012818"/>
      <w:r>
        <w:rPr>
          <w:rFonts w:ascii="Book Antiqua" w:hAnsi="Book Antiqua"/>
        </w:rPr>
        <w:t>System Sequence Diagrams</w:t>
      </w:r>
      <w:bookmarkEnd w:id="18"/>
    </w:p>
    <w:p w:rsidR="00ED2D20" w:rsidRDefault="00ED2D20">
      <w:pPr>
        <w:pStyle w:val="Comment0"/>
        <w:jc w:val="left"/>
      </w:pPr>
      <w:r w:rsidRPr="00851DBD">
        <w:rPr>
          <w:u w:val="single"/>
        </w:rPr>
        <w:t>This is an optional section.</w:t>
      </w:r>
      <w:r>
        <w:t xml:space="preserve">  It ma</w:t>
      </w:r>
      <w:r w:rsidR="00851DBD">
        <w:t>y help when the Typical Course o</w:t>
      </w:r>
      <w:r>
        <w:t xml:space="preserve">f Events (Section 3.4) is too detailed to clarify the flow properly. </w:t>
      </w:r>
    </w:p>
    <w:p w:rsidR="00ED2D20" w:rsidRDefault="00ED2D20">
      <w:pPr>
        <w:pStyle w:val="Comment0"/>
        <w:jc w:val="left"/>
      </w:pPr>
      <w:r>
        <w:t xml:space="preserve">A system sequence diagram is a picture that shows, for a </w:t>
      </w:r>
      <w:proofErr w:type="gramStart"/>
      <w:r>
        <w:t>particular scenario</w:t>
      </w:r>
      <w:proofErr w:type="gramEnd"/>
      <w:r>
        <w:t xml:space="preserve"> of a use case, the events that external actors generate, their order, and intersystem events. All systems are treated as a black box; the emphasis of the diagram is events that cross the system boundary from actor to systems.</w:t>
      </w:r>
    </w:p>
    <w:p w:rsidR="00ED2D20" w:rsidRDefault="00ED2D20">
      <w:pPr>
        <w:pStyle w:val="Comment0"/>
        <w:jc w:val="left"/>
      </w:pPr>
      <w:r>
        <w:t>A system sequence diagram should be completed for the typical course of events of the use case, and possibly others, for the most interesting alternative courses.</w:t>
      </w:r>
    </w:p>
    <w:p w:rsidR="0033266E" w:rsidRDefault="0033266E">
      <w:pPr>
        <w:pStyle w:val="Comment0"/>
        <w:jc w:val="left"/>
      </w:pPr>
    </w:p>
    <w:p w:rsidR="00ED2D20" w:rsidRDefault="00A615BD">
      <w:pPr>
        <w:tabs>
          <w:tab w:val="left" w:pos="2616"/>
          <w:tab w:val="left" w:pos="8955"/>
        </w:tabs>
        <w:jc w:val="left"/>
      </w:pPr>
      <w:r>
        <w:rPr>
          <w:noProof/>
        </w:rPr>
        <mc:AlternateContent>
          <mc:Choice Requires="wps">
            <w:drawing>
              <wp:inline distT="0" distB="0" distL="0" distR="0">
                <wp:extent cx="302260" cy="302260"/>
                <wp:effectExtent l="0" t="0" r="0" b="0"/>
                <wp:docPr id="2" name="AutoShape 3" descr="System Sequenc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CECFEE" id="AutoShape 3" o:spid="_x0000_s1026" alt="System Sequence Diagra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" filled="f" stroked="f">
                <o:lock v:ext="edit" aspectratio="t"/>
                <w10:anchorlock/>
              </v:rect>
            </w:pict>
          </mc:Fallback>
        </mc:AlternateContent>
      </w:r>
      <w:r>
        <w:rPr>
          <w:noProof/>
        </w:rPr>
        <w:drawing>
          <wp:inline distT="0" distB="0" distL="0" distR="0">
            <wp:extent cx="2647950" cy="3347720"/>
            <wp:effectExtent l="0" t="0" r="0" b="0"/>
            <wp:docPr id="4" name="Picture 4" descr="System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stem Sequence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3347720"/>
                    </a:xfrm>
                    <a:prstGeom prst="rect">
                      <a:avLst/>
                    </a:prstGeom>
                    <a:noFill/>
                    <a:ln>
                      <a:noFill/>
                    </a:ln>
                  </pic:spPr>
                </pic:pic>
              </a:graphicData>
            </a:graphic>
          </wp:inline>
        </w:drawing>
      </w:r>
    </w:p>
    <w:p w:rsidR="00ED2D20" w:rsidRDefault="00ED2D20">
      <w:pPr>
        <w:tabs>
          <w:tab w:val="left" w:pos="2616"/>
          <w:tab w:val="left" w:pos="8955"/>
        </w:tabs>
        <w:jc w:val="left"/>
      </w:pPr>
    </w:p>
    <w:p w:rsidR="00ED2D20" w:rsidRDefault="00ED2D20">
      <w:pPr>
        <w:pStyle w:val="Heading2"/>
        <w:rPr>
          <w:rFonts w:ascii="Book Antiqua" w:hAnsi="Book Antiqua"/>
        </w:rPr>
      </w:pPr>
      <w:bookmarkStart w:id="19" w:name="_Toc409012819"/>
      <w:r>
        <w:rPr>
          <w:rFonts w:ascii="Book Antiqua" w:hAnsi="Book Antiqua"/>
        </w:rPr>
        <w:t>User Interface</w:t>
      </w:r>
      <w:bookmarkEnd w:id="19"/>
    </w:p>
    <w:p w:rsidR="00ED2D20" w:rsidRDefault="00ED2D20">
      <w:pPr>
        <w:pStyle w:val="Comment0"/>
      </w:pPr>
      <w:r>
        <w:t>This section may be used to provide screenshots of the application to give an idea of how the GUI will appear.</w:t>
      </w:r>
    </w:p>
    <w:p w:rsidR="005B1870" w:rsidRDefault="005B1870">
      <w:pPr>
        <w:pStyle w:val="Comment0"/>
      </w:pPr>
    </w:p>
    <w:p w:rsidR="005B1870" w:rsidRPr="006A13E5" w:rsidRDefault="005B1870" w:rsidP="006A13E5">
      <w:pPr>
        <w:pStyle w:val="Heading2"/>
        <w:rPr>
          <w:rFonts w:ascii="Book Antiqua" w:hAnsi="Book Antiqua"/>
        </w:rPr>
      </w:pPr>
      <w:r w:rsidRPr="006A13E5">
        <w:rPr>
          <w:rFonts w:ascii="Book Antiqua" w:hAnsi="Book Antiqua"/>
        </w:rPr>
        <w:t xml:space="preserve"> </w:t>
      </w:r>
      <w:bookmarkStart w:id="20" w:name="_Toc409012820"/>
      <w:r w:rsidRPr="006A13E5">
        <w:rPr>
          <w:rFonts w:ascii="Book Antiqua" w:hAnsi="Book Antiqua"/>
        </w:rPr>
        <w:t>Data Dictionary</w:t>
      </w:r>
      <w:bookmarkEnd w:id="20"/>
    </w:p>
    <w:p w:rsidR="005B1870" w:rsidRDefault="005B1870" w:rsidP="005B1870">
      <w:pPr>
        <w:pStyle w:val="Comment0"/>
      </w:pPr>
      <w:r>
        <w:t>This section may be used to provide the details of interface elements that are present on the screenshots.</w:t>
      </w:r>
    </w:p>
    <w:p w:rsidR="005B1870" w:rsidRDefault="005B1870" w:rsidP="005B1870">
      <w:pPr>
        <w:pStyle w:val="Commen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1710"/>
        <w:gridCol w:w="1734"/>
        <w:gridCol w:w="1736"/>
        <w:gridCol w:w="1727"/>
      </w:tblGrid>
      <w:tr w:rsidR="005B1870" w:rsidTr="00940940">
        <w:tc>
          <w:tcPr>
            <w:tcW w:w="1771" w:type="dxa"/>
            <w:shd w:val="clear" w:color="auto" w:fill="auto"/>
          </w:tcPr>
          <w:p w:rsidR="005B1870" w:rsidRDefault="005B1870" w:rsidP="005B1870">
            <w:pPr>
              <w:pStyle w:val="Comment0"/>
            </w:pPr>
            <w:r>
              <w:t>Element Name</w:t>
            </w:r>
          </w:p>
        </w:tc>
        <w:tc>
          <w:tcPr>
            <w:tcW w:w="1771" w:type="dxa"/>
            <w:shd w:val="clear" w:color="auto" w:fill="auto"/>
          </w:tcPr>
          <w:p w:rsidR="005B1870" w:rsidRDefault="005B1870" w:rsidP="005B1870">
            <w:pPr>
              <w:pStyle w:val="Comment0"/>
            </w:pPr>
            <w:r>
              <w:t>Type</w:t>
            </w:r>
          </w:p>
        </w:tc>
        <w:tc>
          <w:tcPr>
            <w:tcW w:w="1771" w:type="dxa"/>
            <w:shd w:val="clear" w:color="auto" w:fill="auto"/>
          </w:tcPr>
          <w:p w:rsidR="005B1870" w:rsidRDefault="005B1870" w:rsidP="005B1870">
            <w:pPr>
              <w:pStyle w:val="Comment0"/>
            </w:pPr>
            <w:r>
              <w:t>Validation</w:t>
            </w:r>
          </w:p>
        </w:tc>
        <w:tc>
          <w:tcPr>
            <w:tcW w:w="1771" w:type="dxa"/>
            <w:shd w:val="clear" w:color="auto" w:fill="auto"/>
          </w:tcPr>
          <w:p w:rsidR="005B1870" w:rsidRDefault="005B1870" w:rsidP="005B1870">
            <w:pPr>
              <w:pStyle w:val="Comment0"/>
            </w:pPr>
            <w:r>
              <w:t>Mandatory</w:t>
            </w:r>
          </w:p>
        </w:tc>
        <w:tc>
          <w:tcPr>
            <w:tcW w:w="1772" w:type="dxa"/>
            <w:shd w:val="clear" w:color="auto" w:fill="auto"/>
          </w:tcPr>
          <w:p w:rsidR="005B1870" w:rsidRDefault="005B1870" w:rsidP="005B1870">
            <w:pPr>
              <w:pStyle w:val="Comment0"/>
            </w:pPr>
            <w:r>
              <w:t>Remarks</w:t>
            </w:r>
          </w:p>
        </w:tc>
      </w:tr>
      <w:tr w:rsidR="005B1870" w:rsidTr="00940940">
        <w:tc>
          <w:tcPr>
            <w:tcW w:w="1771" w:type="dxa"/>
            <w:shd w:val="clear" w:color="auto" w:fill="auto"/>
          </w:tcPr>
          <w:p w:rsidR="005B1870" w:rsidRDefault="005B1870" w:rsidP="005B1870">
            <w:pPr>
              <w:pStyle w:val="Comment0"/>
            </w:pPr>
          </w:p>
        </w:tc>
        <w:tc>
          <w:tcPr>
            <w:tcW w:w="1771" w:type="dxa"/>
            <w:shd w:val="clear" w:color="auto" w:fill="auto"/>
          </w:tcPr>
          <w:p w:rsidR="005B1870" w:rsidRDefault="005B1870" w:rsidP="005B1870">
            <w:pPr>
              <w:pStyle w:val="Comment0"/>
            </w:pPr>
          </w:p>
        </w:tc>
        <w:tc>
          <w:tcPr>
            <w:tcW w:w="1771" w:type="dxa"/>
            <w:shd w:val="clear" w:color="auto" w:fill="auto"/>
          </w:tcPr>
          <w:p w:rsidR="005B1870" w:rsidRDefault="005B1870" w:rsidP="005B1870">
            <w:pPr>
              <w:pStyle w:val="Comment0"/>
            </w:pPr>
          </w:p>
        </w:tc>
        <w:tc>
          <w:tcPr>
            <w:tcW w:w="1771" w:type="dxa"/>
            <w:shd w:val="clear" w:color="auto" w:fill="auto"/>
          </w:tcPr>
          <w:p w:rsidR="005B1870" w:rsidRDefault="005B1870" w:rsidP="005B1870">
            <w:pPr>
              <w:pStyle w:val="Comment0"/>
            </w:pPr>
          </w:p>
        </w:tc>
        <w:tc>
          <w:tcPr>
            <w:tcW w:w="1772" w:type="dxa"/>
            <w:shd w:val="clear" w:color="auto" w:fill="auto"/>
          </w:tcPr>
          <w:p w:rsidR="005B1870" w:rsidRDefault="005B1870" w:rsidP="005B1870">
            <w:pPr>
              <w:pStyle w:val="Comment0"/>
            </w:pPr>
          </w:p>
        </w:tc>
      </w:tr>
    </w:tbl>
    <w:p w:rsidR="005B1870" w:rsidRDefault="005B1870" w:rsidP="005B1870">
      <w:pPr>
        <w:pStyle w:val="Comment0"/>
      </w:pPr>
    </w:p>
    <w:p w:rsidR="005B1870" w:rsidRPr="005B1870" w:rsidRDefault="005B1870">
      <w:pPr>
        <w:pStyle w:val="Comment0"/>
        <w:rPr>
          <w:i w:val="0"/>
          <w:sz w:val="30"/>
        </w:rPr>
      </w:pPr>
    </w:p>
    <w:p w:rsidR="00ED2D20" w:rsidRDefault="00750BE9">
      <w:pPr>
        <w:pStyle w:val="Comment0"/>
        <w:jc w:val="left"/>
      </w:pPr>
      <w:r>
        <w:t xml:space="preserve"> </w:t>
      </w:r>
    </w:p>
    <w:p w:rsidR="00ED2D20" w:rsidRDefault="00ED2D20">
      <w:pPr>
        <w:pStyle w:val="Heading1"/>
        <w:numPr>
          <w:numberingChange w:id="21" w:author="Asifn" w:date="2000-10-03T15:30:00Z" w:original="%1:6:0:."/>
        </w:numPr>
        <w:rPr>
          <w:rFonts w:ascii="Book Antiqua" w:hAnsi="Book Antiqua"/>
          <w:b w:val="0"/>
          <w:bCs w:val="0"/>
        </w:rPr>
      </w:pPr>
      <w:bookmarkStart w:id="22" w:name="_Toc409012821"/>
      <w:r>
        <w:rPr>
          <w:rFonts w:ascii="Book Antiqua" w:hAnsi="Book Antiqua"/>
          <w:b w:val="0"/>
          <w:bCs w:val="0"/>
        </w:rPr>
        <w:lastRenderedPageBreak/>
        <w:t>Glossary</w:t>
      </w:r>
      <w:bookmarkEnd w:id="22"/>
    </w:p>
    <w:p w:rsidR="00ED2D20" w:rsidRDefault="00ED2D20">
      <w:pPr>
        <w:pStyle w:val="Comment0"/>
        <w:jc w:val="left"/>
      </w:pPr>
      <w:r>
        <w:t xml:space="preserve">A glossary or model dictionary lists and defines all the terms that require clarification </w:t>
      </w:r>
      <w:proofErr w:type="gramStart"/>
      <w:r>
        <w:t>in order to</w:t>
      </w:r>
      <w:proofErr w:type="gramEnd"/>
      <w:r>
        <w:t xml:space="preserve"> improve communication and reduce the risk of misunderstanding.</w:t>
      </w:r>
    </w:p>
    <w:p w:rsidR="00ED2D20" w:rsidRDefault="00ED2D20">
      <w:pPr>
        <w:pStyle w:val="Comment0"/>
        <w:jc w:val="left"/>
      </w:pPr>
      <w:r>
        <w:t>Record domain or business terms, rules, concepts, etc. in the glossary</w:t>
      </w:r>
    </w:p>
    <w:p w:rsidR="00ED2D20" w:rsidRDefault="00ED2D20">
      <w:pPr>
        <w:pStyle w:val="Comment0"/>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5"/>
        <w:gridCol w:w="5715"/>
      </w:tblGrid>
      <w:tr w:rsidR="00ED2D20">
        <w:tc>
          <w:tcPr>
            <w:tcW w:w="2952" w:type="dxa"/>
          </w:tcPr>
          <w:p w:rsidR="00ED2D20" w:rsidRDefault="00ED2D20">
            <w:pPr>
              <w:pStyle w:val="Table-ColHead"/>
              <w:rPr>
                <w:rFonts w:ascii="Verdana" w:hAnsi="Verdana"/>
                <w:sz w:val="16"/>
              </w:rPr>
            </w:pPr>
            <w:r>
              <w:rPr>
                <w:rFonts w:ascii="Verdana" w:hAnsi="Verdana"/>
                <w:sz w:val="16"/>
              </w:rPr>
              <w:t xml:space="preserve"> </w:t>
            </w:r>
          </w:p>
        </w:tc>
        <w:tc>
          <w:tcPr>
            <w:tcW w:w="5796" w:type="dxa"/>
          </w:tcPr>
          <w:p w:rsidR="00ED2D20" w:rsidRDefault="00ED2D20">
            <w:pPr>
              <w:pStyle w:val="Table-ColHead"/>
              <w:rPr>
                <w:rFonts w:ascii="Verdana" w:hAnsi="Verdana"/>
                <w:sz w:val="16"/>
              </w:rPr>
            </w:pPr>
            <w:r>
              <w:rPr>
                <w:rFonts w:ascii="Verdana" w:hAnsi="Verdana"/>
                <w:sz w:val="16"/>
              </w:rPr>
              <w:t>Comments</w:t>
            </w:r>
          </w:p>
        </w:tc>
      </w:tr>
      <w:tr w:rsidR="00ED2D20">
        <w:tc>
          <w:tcPr>
            <w:tcW w:w="2952" w:type="dxa"/>
          </w:tcPr>
          <w:p w:rsidR="00ED2D20" w:rsidRDefault="00ED2D20">
            <w:pPr>
              <w:jc w:val="left"/>
              <w:rPr>
                <w:i/>
                <w:iCs/>
                <w:color w:val="000080"/>
                <w:sz w:val="20"/>
              </w:rPr>
            </w:pPr>
            <w:r>
              <w:rPr>
                <w:i/>
                <w:iCs/>
                <w:color w:val="000080"/>
                <w:sz w:val="20"/>
              </w:rPr>
              <w:t>DS</w:t>
            </w:r>
          </w:p>
        </w:tc>
        <w:tc>
          <w:tcPr>
            <w:tcW w:w="5796" w:type="dxa"/>
          </w:tcPr>
          <w:p w:rsidR="00ED2D20" w:rsidRDefault="00ED2D20">
            <w:pPr>
              <w:jc w:val="left"/>
              <w:rPr>
                <w:i/>
                <w:iCs/>
                <w:color w:val="000080"/>
                <w:sz w:val="20"/>
              </w:rPr>
            </w:pPr>
            <w:r>
              <w:rPr>
                <w:i/>
                <w:iCs/>
                <w:color w:val="000080"/>
                <w:sz w:val="20"/>
              </w:rPr>
              <w:t>DS stands for Directing Staff, a class instructor</w:t>
            </w:r>
          </w:p>
        </w:tc>
      </w:tr>
      <w:tr w:rsidR="00ED2D20">
        <w:tc>
          <w:tcPr>
            <w:tcW w:w="2952" w:type="dxa"/>
          </w:tcPr>
          <w:p w:rsidR="00ED2D20" w:rsidRDefault="00ED2D20">
            <w:pPr>
              <w:jc w:val="left"/>
              <w:rPr>
                <w:i/>
                <w:iCs/>
                <w:color w:val="000080"/>
                <w:sz w:val="20"/>
              </w:rPr>
            </w:pPr>
            <w:r>
              <w:rPr>
                <w:i/>
                <w:iCs/>
                <w:color w:val="000080"/>
                <w:sz w:val="20"/>
              </w:rPr>
              <w:t>Div</w:t>
            </w:r>
          </w:p>
        </w:tc>
        <w:tc>
          <w:tcPr>
            <w:tcW w:w="5796" w:type="dxa"/>
          </w:tcPr>
          <w:p w:rsidR="00ED2D20" w:rsidRDefault="00ED2D20">
            <w:pPr>
              <w:jc w:val="left"/>
              <w:rPr>
                <w:i/>
                <w:iCs/>
                <w:color w:val="000080"/>
                <w:sz w:val="20"/>
              </w:rPr>
            </w:pPr>
            <w:r>
              <w:rPr>
                <w:i/>
                <w:iCs/>
                <w:color w:val="000080"/>
                <w:sz w:val="20"/>
              </w:rPr>
              <w:t>Stands for a Division with fixed strength and organization</w:t>
            </w:r>
          </w:p>
        </w:tc>
      </w:tr>
      <w:tr w:rsidR="00ED2D20">
        <w:tc>
          <w:tcPr>
            <w:tcW w:w="2952" w:type="dxa"/>
          </w:tcPr>
          <w:p w:rsidR="00ED2D20" w:rsidRDefault="00ED2D20">
            <w:pPr>
              <w:jc w:val="left"/>
              <w:rPr>
                <w:i/>
                <w:iCs/>
                <w:color w:val="000080"/>
                <w:sz w:val="20"/>
              </w:rPr>
            </w:pPr>
            <w:r>
              <w:rPr>
                <w:i/>
                <w:iCs/>
                <w:color w:val="000080"/>
                <w:sz w:val="20"/>
              </w:rPr>
              <w:t>Package</w:t>
            </w:r>
          </w:p>
        </w:tc>
        <w:tc>
          <w:tcPr>
            <w:tcW w:w="5796" w:type="dxa"/>
          </w:tcPr>
          <w:p w:rsidR="00ED2D20" w:rsidRDefault="00ED2D20">
            <w:pPr>
              <w:jc w:val="left"/>
              <w:rPr>
                <w:i/>
                <w:iCs/>
                <w:color w:val="000080"/>
                <w:sz w:val="20"/>
              </w:rPr>
            </w:pPr>
            <w:r>
              <w:rPr>
                <w:i/>
                <w:iCs/>
                <w:color w:val="000080"/>
                <w:sz w:val="20"/>
              </w:rPr>
              <w:t>….</w:t>
            </w:r>
          </w:p>
        </w:tc>
      </w:tr>
      <w:tr w:rsidR="00ED2D20">
        <w:tc>
          <w:tcPr>
            <w:tcW w:w="2952" w:type="dxa"/>
          </w:tcPr>
          <w:p w:rsidR="00ED2D20" w:rsidRDefault="00ED2D20"/>
        </w:tc>
        <w:tc>
          <w:tcPr>
            <w:tcW w:w="5796" w:type="dxa"/>
          </w:tcPr>
          <w:p w:rsidR="00ED2D20" w:rsidRDefault="00ED2D20"/>
        </w:tc>
      </w:tr>
    </w:tbl>
    <w:p w:rsidR="00ED2D20" w:rsidRDefault="00ED2D20"/>
    <w:p w:rsidR="00ED2D20" w:rsidRDefault="00ED2D20">
      <w:pPr>
        <w:pStyle w:val="Heading1"/>
        <w:numPr>
          <w:numberingChange w:id="23" w:author="Asifn" w:date="2000-10-03T15:31:00Z" w:original="%1:8:0:."/>
        </w:numPr>
        <w:rPr>
          <w:rFonts w:ascii="Book Antiqua" w:hAnsi="Book Antiqua"/>
          <w:b w:val="0"/>
          <w:bCs w:val="0"/>
        </w:rPr>
      </w:pPr>
      <w:bookmarkStart w:id="24" w:name="_Toc409012822"/>
      <w:r>
        <w:rPr>
          <w:rFonts w:ascii="Book Antiqua" w:hAnsi="Book Antiqua"/>
          <w:b w:val="0"/>
          <w:bCs w:val="0"/>
        </w:rPr>
        <w:lastRenderedPageBreak/>
        <w:t>Appendices</w:t>
      </w:r>
      <w:bookmarkEnd w:id="24"/>
    </w:p>
    <w:p w:rsidR="00ED2D20" w:rsidRDefault="00ED2D20">
      <w:pPr>
        <w:pStyle w:val="Comment0"/>
      </w:pPr>
      <w:r>
        <w:t xml:space="preserve">Include supporting detail that would be too distracting to include in the main body of the document. </w:t>
      </w:r>
    </w:p>
    <w:p w:rsidR="00CC248D" w:rsidRDefault="00CC248D">
      <w:pPr>
        <w:pStyle w:val="Comment0"/>
      </w:pPr>
    </w:p>
    <w:sectPr w:rsidR="00CC248D">
      <w:headerReference w:type="default" r:id="rId11"/>
      <w:footerReference w:type="default" r:id="rId12"/>
      <w:type w:val="oddPage"/>
      <w:pgSz w:w="12240" w:h="15840" w:code="1"/>
      <w:pgMar w:top="1440" w:right="1800" w:bottom="1267" w:left="1800" w:header="708" w:footer="405"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3463" w:rsidRDefault="00333463">
      <w:r>
        <w:separator/>
      </w:r>
    </w:p>
  </w:endnote>
  <w:endnote w:type="continuationSeparator" w:id="0">
    <w:p w:rsidR="00333463" w:rsidRDefault="00333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42BC" w:rsidRDefault="009142BC" w:rsidP="005B1870">
    <w:pPr>
      <w:pStyle w:val="Footer"/>
      <w:tabs>
        <w:tab w:val="clear" w:pos="8280"/>
        <w:tab w:val="right" w:pos="8640"/>
      </w:tabs>
      <w:rPr>
        <w:sz w:val="10"/>
      </w:rPr>
    </w:pPr>
    <w:r>
      <w:rPr>
        <w:noProof/>
        <w:sz w:val="20"/>
      </w:rPr>
      <mc:AlternateContent>
        <mc:Choice Requires="wps">
          <w:drawing>
            <wp:anchor distT="0" distB="0" distL="114300" distR="114300" simplePos="0" relativeHeight="251657728" behindDoc="0" locked="0" layoutInCell="0" allowOverlap="1">
              <wp:simplePos x="0" y="0"/>
              <wp:positionH relativeFrom="column">
                <wp:posOffset>-45720</wp:posOffset>
              </wp:positionH>
              <wp:positionV relativeFrom="paragraph">
                <wp:posOffset>-18415</wp:posOffset>
              </wp:positionV>
              <wp:extent cx="5577840"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97BC3" id="Line 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45pt" to="435.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aXGEgIAACk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" o:allowincell="f" strokeweight="2.25pt"/>
          </w:pict>
        </mc:Fallback>
      </mc:AlternateContent>
    </w:r>
    <w:r>
      <w:rPr>
        <w:sz w:val="20"/>
      </w:rPr>
      <w:t>&lt;Project Name&gt;</w:t>
    </w:r>
    <w:r>
      <w:rPr>
        <w:sz w:val="20"/>
      </w:rPr>
      <w:tab/>
      <w:t xml:space="preserve"> </w:t>
    </w:r>
    <w:r>
      <w:t>Functional Specifications</w:t>
    </w:r>
    <w:r>
      <w:rPr>
        <w:sz w:val="20"/>
      </w:rPr>
      <w:t>, Version &lt;&gt;</w:t>
    </w:r>
    <w:r>
      <w:rPr>
        <w:sz w:val="20"/>
      </w:rPr>
      <w:tab/>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13</w:t>
    </w:r>
    <w:r>
      <w:rPr>
        <w:rStyle w:val="PageNumber"/>
        <w:sz w:val="20"/>
      </w:rPr>
      <w:fldChar w:fldCharType="end"/>
    </w:r>
    <w:r>
      <w:rPr>
        <w:rStyle w:val="PageNumber"/>
        <w:sz w:val="20"/>
      </w:rPr>
      <w:t xml:space="preserve"> of </w:t>
    </w:r>
    <w:ins w:id="25" w:author="Imran" w:date="2002-10-30T17:13:00Z">
      <w:r>
        <w:rPr>
          <w:rStyle w:val="PageNumber"/>
          <w:sz w:val="20"/>
        </w:rPr>
        <w:fldChar w:fldCharType="begin"/>
      </w:r>
      <w:r>
        <w:rPr>
          <w:rStyle w:val="PageNumber"/>
          <w:sz w:val="20"/>
        </w:rPr>
        <w:instrText xml:space="preserve"> NUMPAGES </w:instrText>
      </w:r>
    </w:ins>
    <w:r>
      <w:rPr>
        <w:rStyle w:val="PageNumber"/>
        <w:sz w:val="20"/>
      </w:rPr>
      <w:fldChar w:fldCharType="separate"/>
    </w:r>
    <w:r>
      <w:rPr>
        <w:rStyle w:val="PageNumber"/>
        <w:noProof/>
        <w:sz w:val="20"/>
      </w:rPr>
      <w:t>13</w:t>
    </w:r>
    <w:ins w:id="26" w:author="Imran" w:date="2002-10-30T17:13:00Z">
      <w:r>
        <w:rPr>
          <w:rStyle w:val="PageNumber"/>
          <w:sz w:val="20"/>
        </w:rPr>
        <w:fldChar w:fldCharType="end"/>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3463" w:rsidRDefault="00333463">
      <w:r>
        <w:separator/>
      </w:r>
    </w:p>
  </w:footnote>
  <w:footnote w:type="continuationSeparator" w:id="0">
    <w:p w:rsidR="00333463" w:rsidRDefault="003334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42BC" w:rsidRDefault="009142BC">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844D37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6C45CE"/>
    <w:multiLevelType w:val="hybridMultilevel"/>
    <w:tmpl w:val="511AA4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66755F7"/>
    <w:multiLevelType w:val="hybridMultilevel"/>
    <w:tmpl w:val="6DE09B3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D52452D"/>
    <w:multiLevelType w:val="hybridMultilevel"/>
    <w:tmpl w:val="4BD0C0DC"/>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30388"/>
    <w:multiLevelType w:val="hybridMultilevel"/>
    <w:tmpl w:val="69C2974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953FDD"/>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7" w15:restartNumberingAfterBreak="0">
    <w:nsid w:val="18967AE4"/>
    <w:multiLevelType w:val="hybridMultilevel"/>
    <w:tmpl w:val="B354392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27C73230"/>
    <w:multiLevelType w:val="hybridMultilevel"/>
    <w:tmpl w:val="4BD0C0DC"/>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8C187E"/>
    <w:multiLevelType w:val="hybridMultilevel"/>
    <w:tmpl w:val="C4CC5A2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746658"/>
    <w:multiLevelType w:val="hybridMultilevel"/>
    <w:tmpl w:val="A052E2E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F053F9"/>
    <w:multiLevelType w:val="hybridMultilevel"/>
    <w:tmpl w:val="711E0C40"/>
    <w:lvl w:ilvl="0" w:tplc="D1288120">
      <w:start w:val="1"/>
      <w:numFmt w:val="bullet"/>
      <w:lvlText w:val=""/>
      <w:lvlJc w:val="left"/>
      <w:pPr>
        <w:tabs>
          <w:tab w:val="num" w:pos="432"/>
        </w:tabs>
        <w:ind w:left="360"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664B6C"/>
    <w:multiLevelType w:val="hybridMultilevel"/>
    <w:tmpl w:val="4BD0C0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331F5E"/>
    <w:multiLevelType w:val="hybridMultilevel"/>
    <w:tmpl w:val="0ECABDE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8B5405E"/>
    <w:multiLevelType w:val="hybridMultilevel"/>
    <w:tmpl w:val="25E2A884"/>
    <w:lvl w:ilvl="0" w:tplc="D1288120">
      <w:start w:val="1"/>
      <w:numFmt w:val="bullet"/>
      <w:lvlText w:val=""/>
      <w:lvlJc w:val="left"/>
      <w:pPr>
        <w:tabs>
          <w:tab w:val="num" w:pos="1080"/>
        </w:tabs>
        <w:ind w:left="1008" w:hanging="288"/>
      </w:pPr>
      <w:rPr>
        <w:rFonts w:ascii="Wingdings" w:hAnsi="Wingdings" w:hint="default"/>
      </w:rPr>
    </w:lvl>
    <w:lvl w:ilvl="1" w:tplc="04090003" w:tentative="1">
      <w:start w:val="1"/>
      <w:numFmt w:val="bullet"/>
      <w:lvlText w:val="o"/>
      <w:lvlJc w:val="left"/>
      <w:pPr>
        <w:tabs>
          <w:tab w:val="num" w:pos="2088"/>
        </w:tabs>
        <w:ind w:left="2088" w:hanging="360"/>
      </w:pPr>
      <w:rPr>
        <w:rFonts w:ascii="Courier New" w:hAnsi="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5" w15:restartNumberingAfterBreak="0">
    <w:nsid w:val="42014FDC"/>
    <w:multiLevelType w:val="hybridMultilevel"/>
    <w:tmpl w:val="41863A3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4953BAE"/>
    <w:multiLevelType w:val="hybridMultilevel"/>
    <w:tmpl w:val="93DABE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47B3D09"/>
    <w:multiLevelType w:val="hybridMultilevel"/>
    <w:tmpl w:val="A052E2E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57D6AE0"/>
    <w:multiLevelType w:val="hybridMultilevel"/>
    <w:tmpl w:val="A38849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AF808B5"/>
    <w:multiLevelType w:val="hybridMultilevel"/>
    <w:tmpl w:val="89FE5F5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30506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C944561"/>
    <w:multiLevelType w:val="multilevel"/>
    <w:tmpl w:val="1570EE5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864"/>
        </w:tabs>
        <w:ind w:left="864" w:hanging="864"/>
      </w:pPr>
      <w:rPr>
        <w:rFonts w:hint="default"/>
      </w:rPr>
    </w:lvl>
    <w:lvl w:ilvl="3">
      <w:start w:val="1"/>
      <w:numFmt w:val="decimal"/>
      <w:lvlText w:val="%1.%2.%3.%4"/>
      <w:lvlJc w:val="left"/>
      <w:pPr>
        <w:tabs>
          <w:tab w:val="num" w:pos="1008"/>
        </w:tabs>
        <w:ind w:left="1008" w:hanging="1008"/>
      </w:pPr>
      <w:rPr>
        <w:rFonts w:hint="default"/>
      </w:rPr>
    </w:lvl>
    <w:lvl w:ilvl="4">
      <w:start w:val="1"/>
      <w:numFmt w:val="decimal"/>
      <w:lvlText w:val="%1.%2.%3.%4.%5"/>
      <w:lvlJc w:val="left"/>
      <w:pPr>
        <w:tabs>
          <w:tab w:val="num" w:pos="1440"/>
        </w:tabs>
        <w:ind w:left="1152" w:hanging="1152"/>
      </w:pPr>
      <w:rPr>
        <w:rFonts w:hint="default"/>
      </w:rPr>
    </w:lvl>
    <w:lvl w:ilvl="5">
      <w:start w:val="1"/>
      <w:numFmt w:val="decimal"/>
      <w:lvlText w:val="%1.%2.%3.%4.%5.%6"/>
      <w:lvlJc w:val="left"/>
      <w:pPr>
        <w:tabs>
          <w:tab w:val="num" w:pos="1800"/>
        </w:tabs>
        <w:ind w:left="1296" w:hanging="1296"/>
      </w:pPr>
      <w:rPr>
        <w:rFonts w:hint="default"/>
      </w:rPr>
    </w:lvl>
    <w:lvl w:ilvl="6">
      <w:start w:val="1"/>
      <w:numFmt w:val="decimal"/>
      <w:lvlText w:val="%1.%2.%3.%4.%5.%6.%7"/>
      <w:lvlJc w:val="left"/>
      <w:pPr>
        <w:tabs>
          <w:tab w:val="num" w:pos="1800"/>
        </w:tabs>
        <w:ind w:left="1440" w:hanging="1440"/>
      </w:pPr>
      <w:rPr>
        <w:rFonts w:hint="default"/>
      </w:rPr>
    </w:lvl>
    <w:lvl w:ilvl="7">
      <w:start w:val="1"/>
      <w:numFmt w:val="decimal"/>
      <w:lvlText w:val="%1.%2.%3.%4.%5.%6.%7.%8"/>
      <w:lvlJc w:val="left"/>
      <w:pPr>
        <w:tabs>
          <w:tab w:val="num" w:pos="216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E795F86"/>
    <w:multiLevelType w:val="hybridMultilevel"/>
    <w:tmpl w:val="BE90337C"/>
    <w:lvl w:ilvl="0" w:tplc="D1288120">
      <w:start w:val="1"/>
      <w:numFmt w:val="bullet"/>
      <w:lvlText w:val=""/>
      <w:lvlJc w:val="left"/>
      <w:pPr>
        <w:tabs>
          <w:tab w:val="num" w:pos="720"/>
        </w:tabs>
        <w:ind w:left="648" w:hanging="288"/>
      </w:pPr>
      <w:rPr>
        <w:rFonts w:ascii="Wingdings" w:hAnsi="Wingdings"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3" w15:restartNumberingAfterBreak="0">
    <w:nsid w:val="75B32863"/>
    <w:multiLevelType w:val="hybridMultilevel"/>
    <w:tmpl w:val="1F3C8B8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D213680"/>
    <w:multiLevelType w:val="hybridMultilevel"/>
    <w:tmpl w:val="104EF1A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3">
    <w:abstractNumId w:val="24"/>
  </w:num>
  <w:num w:numId="4">
    <w:abstractNumId w:val="15"/>
  </w:num>
  <w:num w:numId="5">
    <w:abstractNumId w:val="23"/>
  </w:num>
  <w:num w:numId="6">
    <w:abstractNumId w:val="9"/>
  </w:num>
  <w:num w:numId="7">
    <w:abstractNumId w:val="18"/>
  </w:num>
  <w:num w:numId="8">
    <w:abstractNumId w:val="1"/>
    <w:lvlOverride w:ilvl="0">
      <w:lvl w:ilvl="0">
        <w:numFmt w:val="bullet"/>
        <w:lvlText w:val="%1"/>
        <w:legacy w:legacy="1" w:legacySpace="0" w:legacyIndent="720"/>
        <w:lvlJc w:val="left"/>
        <w:rPr>
          <w:rFonts w:ascii="Symbol" w:hAnsi="Symbol" w:hint="default"/>
        </w:rPr>
      </w:lvl>
    </w:lvlOverride>
  </w:num>
  <w:num w:numId="9">
    <w:abstractNumId w:val="21"/>
  </w:num>
  <w:num w:numId="10">
    <w:abstractNumId w:val="12"/>
  </w:num>
  <w:num w:numId="11">
    <w:abstractNumId w:val="6"/>
  </w:num>
  <w:num w:numId="12">
    <w:abstractNumId w:val="8"/>
  </w:num>
  <w:num w:numId="13">
    <w:abstractNumId w:val="4"/>
  </w:num>
  <w:num w:numId="14">
    <w:abstractNumId w:val="13"/>
  </w:num>
  <w:num w:numId="15">
    <w:abstractNumId w:val="2"/>
  </w:num>
  <w:num w:numId="16">
    <w:abstractNumId w:val="19"/>
  </w:num>
  <w:num w:numId="17">
    <w:abstractNumId w:val="16"/>
  </w:num>
  <w:num w:numId="18">
    <w:abstractNumId w:val="22"/>
  </w:num>
  <w:num w:numId="19">
    <w:abstractNumId w:val="20"/>
  </w:num>
  <w:num w:numId="20">
    <w:abstractNumId w:val="14"/>
  </w:num>
  <w:num w:numId="21">
    <w:abstractNumId w:val="11"/>
  </w:num>
  <w:num w:numId="22">
    <w:abstractNumId w:val="17"/>
  </w:num>
  <w:num w:numId="23">
    <w:abstractNumId w:val="5"/>
  </w:num>
  <w:num w:numId="24">
    <w:abstractNumId w:val="3"/>
  </w:num>
  <w:num w:numId="25">
    <w:abstractNumId w:val="6"/>
  </w:num>
  <w:num w:numId="26">
    <w:abstractNumId w:val="7"/>
  </w:num>
  <w:num w:numId="27">
    <w:abstractNumId w:val="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32"/>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55D"/>
    <w:rsid w:val="000A5FE1"/>
    <w:rsid w:val="000E06CC"/>
    <w:rsid w:val="000E7E8F"/>
    <w:rsid w:val="00120E74"/>
    <w:rsid w:val="00123606"/>
    <w:rsid w:val="001309A8"/>
    <w:rsid w:val="00144172"/>
    <w:rsid w:val="001965A2"/>
    <w:rsid w:val="001F2CA4"/>
    <w:rsid w:val="002078CA"/>
    <w:rsid w:val="00214BFE"/>
    <w:rsid w:val="0023278A"/>
    <w:rsid w:val="002C2F4D"/>
    <w:rsid w:val="002F78C3"/>
    <w:rsid w:val="0031033C"/>
    <w:rsid w:val="0033266E"/>
    <w:rsid w:val="00333463"/>
    <w:rsid w:val="00333DE2"/>
    <w:rsid w:val="003501C5"/>
    <w:rsid w:val="0035041E"/>
    <w:rsid w:val="004915A7"/>
    <w:rsid w:val="004A206E"/>
    <w:rsid w:val="004A6CC5"/>
    <w:rsid w:val="004F2BFB"/>
    <w:rsid w:val="00512DFA"/>
    <w:rsid w:val="00525676"/>
    <w:rsid w:val="00544CC5"/>
    <w:rsid w:val="00545267"/>
    <w:rsid w:val="005A5F6A"/>
    <w:rsid w:val="005B1870"/>
    <w:rsid w:val="005D40A1"/>
    <w:rsid w:val="005E6407"/>
    <w:rsid w:val="00605AC8"/>
    <w:rsid w:val="006329BA"/>
    <w:rsid w:val="00673E80"/>
    <w:rsid w:val="00674872"/>
    <w:rsid w:val="00687BED"/>
    <w:rsid w:val="00690E12"/>
    <w:rsid w:val="006A13E5"/>
    <w:rsid w:val="006A394F"/>
    <w:rsid w:val="006D34CF"/>
    <w:rsid w:val="00703797"/>
    <w:rsid w:val="00705FDF"/>
    <w:rsid w:val="00711F77"/>
    <w:rsid w:val="00715BA2"/>
    <w:rsid w:val="0073570C"/>
    <w:rsid w:val="00750BE9"/>
    <w:rsid w:val="00774CC7"/>
    <w:rsid w:val="0078566C"/>
    <w:rsid w:val="00787771"/>
    <w:rsid w:val="007914EA"/>
    <w:rsid w:val="00814FA2"/>
    <w:rsid w:val="00820E9A"/>
    <w:rsid w:val="00851DBD"/>
    <w:rsid w:val="008C37D5"/>
    <w:rsid w:val="009142BC"/>
    <w:rsid w:val="00940940"/>
    <w:rsid w:val="00971239"/>
    <w:rsid w:val="009A6830"/>
    <w:rsid w:val="009C6216"/>
    <w:rsid w:val="009F5FCF"/>
    <w:rsid w:val="00A3162D"/>
    <w:rsid w:val="00A615BD"/>
    <w:rsid w:val="00A61877"/>
    <w:rsid w:val="00B12687"/>
    <w:rsid w:val="00BC2E75"/>
    <w:rsid w:val="00BD2053"/>
    <w:rsid w:val="00BF49A5"/>
    <w:rsid w:val="00C601AE"/>
    <w:rsid w:val="00C772C4"/>
    <w:rsid w:val="00CB679A"/>
    <w:rsid w:val="00CB6E23"/>
    <w:rsid w:val="00CB6E4F"/>
    <w:rsid w:val="00CC248D"/>
    <w:rsid w:val="00CF4D10"/>
    <w:rsid w:val="00D055DE"/>
    <w:rsid w:val="00D7455D"/>
    <w:rsid w:val="00DA0244"/>
    <w:rsid w:val="00E032E4"/>
    <w:rsid w:val="00E53C92"/>
    <w:rsid w:val="00E54951"/>
    <w:rsid w:val="00ED2D20"/>
    <w:rsid w:val="00EE2A95"/>
    <w:rsid w:val="00F70AC0"/>
    <w:rsid w:val="00F77955"/>
    <w:rsid w:val="00F93172"/>
    <w:rsid w:val="00FA5216"/>
    <w:rsid w:val="00FC0DBC"/>
    <w:rsid w:val="00FC49B7"/>
    <w:rsid w:val="00FE0C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2D49B244"/>
  <w15:chartTrackingRefBased/>
  <w15:docId w15:val="{AEF5DBA5-D49A-4CE1-9CA3-F4E3DE04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120"/>
      <w:jc w:val="both"/>
    </w:pPr>
    <w:rPr>
      <w:sz w:val="22"/>
      <w:szCs w:val="22"/>
      <w:lang w:val="en-US" w:eastAsia="en-US"/>
    </w:rPr>
  </w:style>
  <w:style w:type="paragraph" w:styleId="Heading1">
    <w:name w:val="heading 1"/>
    <w:basedOn w:val="DisplayText"/>
    <w:next w:val="Normal"/>
    <w:qFormat/>
    <w:pPr>
      <w:pageBreakBefore/>
      <w:numPr>
        <w:numId w:val="11"/>
      </w:numPr>
      <w:pBdr>
        <w:bottom w:val="single" w:sz="36" w:space="3" w:color="808080"/>
      </w:pBdr>
      <w:spacing w:after="240"/>
      <w:outlineLvl w:val="0"/>
    </w:pPr>
    <w:rPr>
      <w:b/>
      <w:bCs/>
      <w:smallCaps/>
      <w:sz w:val="32"/>
      <w:szCs w:val="32"/>
    </w:rPr>
  </w:style>
  <w:style w:type="paragraph" w:styleId="Heading2">
    <w:name w:val="heading 2"/>
    <w:basedOn w:val="DisplayText"/>
    <w:next w:val="Normal"/>
    <w:qFormat/>
    <w:pPr>
      <w:keepNext/>
      <w:numPr>
        <w:ilvl w:val="1"/>
        <w:numId w:val="11"/>
      </w:numPr>
      <w:spacing w:before="240" w:after="120"/>
      <w:outlineLvl w:val="1"/>
    </w:pPr>
    <w:rPr>
      <w:b/>
      <w:bCs/>
      <w:sz w:val="28"/>
      <w:szCs w:val="28"/>
    </w:rPr>
  </w:style>
  <w:style w:type="paragraph" w:styleId="Heading3">
    <w:name w:val="heading 3"/>
    <w:basedOn w:val="DisplayText"/>
    <w:next w:val="Normal"/>
    <w:qFormat/>
    <w:pPr>
      <w:keepNext/>
      <w:numPr>
        <w:ilvl w:val="2"/>
        <w:numId w:val="11"/>
      </w:numPr>
      <w:spacing w:before="240" w:after="120"/>
      <w:outlineLvl w:val="2"/>
    </w:pPr>
    <w:rPr>
      <w:b/>
      <w:bCs/>
    </w:rPr>
  </w:style>
  <w:style w:type="paragraph" w:styleId="Heading4">
    <w:name w:val="heading 4"/>
    <w:basedOn w:val="DisplayText"/>
    <w:next w:val="Normal"/>
    <w:qFormat/>
    <w:pPr>
      <w:keepNext/>
      <w:numPr>
        <w:ilvl w:val="3"/>
        <w:numId w:val="11"/>
      </w:numPr>
      <w:spacing w:before="120"/>
      <w:outlineLvl w:val="3"/>
    </w:pPr>
    <w:rPr>
      <w:b/>
      <w:bCs/>
      <w:sz w:val="22"/>
      <w:szCs w:val="22"/>
    </w:rPr>
  </w:style>
  <w:style w:type="paragraph" w:styleId="Heading5">
    <w:name w:val="heading 5"/>
    <w:basedOn w:val="DisplayText"/>
    <w:next w:val="Normal"/>
    <w:qFormat/>
    <w:pPr>
      <w:keepNext/>
      <w:numPr>
        <w:ilvl w:val="4"/>
        <w:numId w:val="11"/>
      </w:numPr>
      <w:spacing w:before="20"/>
      <w:outlineLvl w:val="4"/>
    </w:pPr>
    <w:rPr>
      <w:smallCaps/>
      <w:sz w:val="22"/>
      <w:szCs w:val="22"/>
    </w:rPr>
  </w:style>
  <w:style w:type="paragraph" w:styleId="Heading6">
    <w:name w:val="heading 6"/>
    <w:basedOn w:val="Normal"/>
    <w:next w:val="Normal"/>
    <w:qFormat/>
    <w:pPr>
      <w:numPr>
        <w:ilvl w:val="5"/>
        <w:numId w:val="11"/>
      </w:numPr>
      <w:spacing w:before="120" w:after="60"/>
      <w:outlineLvl w:val="5"/>
    </w:pPr>
    <w:rPr>
      <w:i/>
      <w:iCs/>
    </w:rPr>
  </w:style>
  <w:style w:type="paragraph" w:styleId="Heading7">
    <w:name w:val="heading 7"/>
    <w:basedOn w:val="Normal"/>
    <w:next w:val="Normal"/>
    <w:qFormat/>
    <w:pPr>
      <w:numPr>
        <w:ilvl w:val="6"/>
        <w:numId w:val="11"/>
      </w:numPr>
      <w:spacing w:before="240" w:after="60"/>
      <w:outlineLvl w:val="6"/>
    </w:pPr>
    <w:rPr>
      <w:rFonts w:ascii="Arial" w:hAnsi="Arial" w:cs="Arial"/>
      <w:sz w:val="20"/>
      <w:szCs w:val="20"/>
    </w:rPr>
  </w:style>
  <w:style w:type="paragraph" w:styleId="Heading8">
    <w:name w:val="heading 8"/>
    <w:basedOn w:val="Normal"/>
    <w:next w:val="Normal"/>
    <w:qFormat/>
    <w:pPr>
      <w:numPr>
        <w:ilvl w:val="7"/>
        <w:numId w:val="11"/>
      </w:numPr>
      <w:spacing w:before="240" w:after="60"/>
      <w:outlineLvl w:val="7"/>
    </w:pPr>
    <w:rPr>
      <w:rFonts w:ascii="Arial" w:hAnsi="Arial" w:cs="Arial"/>
      <w:i/>
      <w:iCs/>
      <w:sz w:val="20"/>
      <w:szCs w:val="20"/>
    </w:rPr>
  </w:style>
  <w:style w:type="paragraph" w:styleId="Heading9">
    <w:name w:val="heading 9"/>
    <w:basedOn w:val="Normal"/>
    <w:next w:val="Normal"/>
    <w:qFormat/>
    <w:pPr>
      <w:numPr>
        <w:ilvl w:val="8"/>
        <w:numId w:val="11"/>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pPr>
      <w:autoSpaceDE w:val="0"/>
      <w:autoSpaceDN w:val="0"/>
    </w:pPr>
    <w:rPr>
      <w:rFonts w:ascii="Arial" w:hAnsi="Arial" w:cs="Arial"/>
      <w:noProof/>
      <w:szCs w:val="24"/>
      <w:lang w:val="en-US" w:eastAsia="en-US"/>
    </w:rPr>
  </w:style>
  <w:style w:type="paragraph" w:styleId="NormalIndent">
    <w:name w:val="Normal Indent"/>
    <w:basedOn w:val="Normal"/>
    <w:pPr>
      <w:ind w:left="720"/>
    </w:pPr>
  </w:style>
  <w:style w:type="paragraph" w:customStyle="1" w:styleId="ActionItem">
    <w:name w:val="Action Item"/>
    <w:basedOn w:val="Normal"/>
    <w:pPr>
      <w:ind w:left="360" w:hanging="360"/>
    </w:pPr>
  </w:style>
  <w:style w:type="paragraph" w:styleId="Bibliography">
    <w:name w:val="Bibliography"/>
    <w:pPr>
      <w:autoSpaceDE w:val="0"/>
      <w:autoSpaceDN w:val="0"/>
      <w:spacing w:after="120" w:line="240" w:lineRule="exact"/>
      <w:ind w:left="360" w:hanging="360"/>
    </w:pPr>
    <w:rPr>
      <w:sz w:val="22"/>
      <w:szCs w:val="22"/>
      <w:lang w:val="en-US" w:eastAsia="en-US"/>
    </w:rPr>
  </w:style>
  <w:style w:type="paragraph" w:styleId="Header">
    <w:name w:val="header"/>
    <w:basedOn w:val="Normal"/>
    <w:pPr>
      <w:tabs>
        <w:tab w:val="center" w:pos="3960"/>
        <w:tab w:val="right" w:pos="8280"/>
      </w:tabs>
      <w:spacing w:after="0"/>
    </w:pPr>
    <w:rPr>
      <w:rFonts w:ascii="Verdana" w:hAnsi="Verdana"/>
      <w:b/>
      <w:bCs/>
      <w:color w:val="808080"/>
      <w:sz w:val="24"/>
      <w:szCs w:val="18"/>
    </w:rPr>
  </w:style>
  <w:style w:type="paragraph" w:styleId="Footer">
    <w:name w:val="footer"/>
    <w:basedOn w:val="Normal"/>
    <w:pPr>
      <w:tabs>
        <w:tab w:val="center" w:pos="4320"/>
        <w:tab w:val="right" w:pos="8280"/>
      </w:tabs>
      <w:spacing w:after="0"/>
    </w:pPr>
    <w:rPr>
      <w:sz w:val="18"/>
      <w:szCs w:val="18"/>
    </w:rPr>
  </w:style>
  <w:style w:type="character" w:styleId="PageNumber">
    <w:name w:val="page number"/>
    <w:basedOn w:val="DefaultParagraphFont"/>
  </w:style>
  <w:style w:type="paragraph" w:customStyle="1" w:styleId="Comment">
    <w:name w:val="_Comment"/>
    <w:basedOn w:val="Normal"/>
    <w:next w:val="Normal"/>
    <w:pPr>
      <w:spacing w:after="240"/>
    </w:pPr>
    <w:rPr>
      <w:i/>
      <w:iCs/>
      <w:vanish/>
      <w:color w:val="808080"/>
      <w:sz w:val="20"/>
      <w:szCs w:val="24"/>
    </w:rPr>
  </w:style>
  <w:style w:type="paragraph" w:customStyle="1" w:styleId="Code">
    <w:name w:val="Code"/>
    <w:basedOn w:val="Normal"/>
    <w:pPr>
      <w:keepNext/>
      <w:spacing w:after="0"/>
      <w:ind w:right="-1080"/>
    </w:pPr>
    <w:rPr>
      <w:rFonts w:ascii="Lucida Sans Typewriter" w:hAnsi="Lucida Sans Typewriter"/>
      <w:spacing w:val="-5"/>
      <w:sz w:val="18"/>
      <w:szCs w:val="18"/>
    </w:rPr>
  </w:style>
  <w:style w:type="paragraph" w:customStyle="1" w:styleId="CodeTitle">
    <w:name w:val="Code Title"/>
    <w:basedOn w:val="Code"/>
    <w:next w:val="Code"/>
    <w:pPr>
      <w:pBdr>
        <w:bottom w:val="single" w:sz="36" w:space="1" w:color="808080"/>
      </w:pBdr>
      <w:spacing w:after="60"/>
      <w:ind w:right="0"/>
    </w:pPr>
    <w:rPr>
      <w:rFonts w:ascii="Arial" w:hAnsi="Arial" w:cs="Arial"/>
      <w:b/>
      <w:bCs/>
      <w:sz w:val="20"/>
      <w:szCs w:val="20"/>
    </w:rPr>
  </w:style>
  <w:style w:type="paragraph" w:styleId="Caption">
    <w:name w:val="caption"/>
    <w:basedOn w:val="Normal"/>
    <w:next w:val="Normal"/>
    <w:qFormat/>
    <w:pPr>
      <w:spacing w:before="120"/>
    </w:pPr>
    <w:rPr>
      <w:b/>
      <w:bCs/>
    </w:rPr>
  </w:style>
  <w:style w:type="paragraph" w:customStyle="1" w:styleId="Table-Heading">
    <w:name w:val="Table - Heading"/>
    <w:basedOn w:val="DisplayText"/>
    <w:next w:val="Normal"/>
    <w:pPr>
      <w:keepNext/>
      <w:pBdr>
        <w:bottom w:val="single" w:sz="36" w:space="3" w:color="C0C0C0"/>
      </w:pBdr>
      <w:spacing w:before="120"/>
    </w:pPr>
    <w:rPr>
      <w:b/>
      <w:bCs/>
      <w:szCs w:val="20"/>
    </w:rPr>
  </w:style>
  <w:style w:type="paragraph" w:customStyle="1" w:styleId="Table-Source">
    <w:name w:val="Table - Source"/>
    <w:basedOn w:val="Normal"/>
    <w:next w:val="Normal"/>
    <w:pPr>
      <w:pBdr>
        <w:top w:val="single" w:sz="12" w:space="1" w:color="auto"/>
      </w:pBdr>
    </w:pPr>
    <w:rPr>
      <w:i/>
      <w:iCs/>
      <w:sz w:val="18"/>
      <w:szCs w:val="18"/>
    </w:rPr>
  </w:style>
  <w:style w:type="paragraph" w:customStyle="1" w:styleId="Table-Text">
    <w:name w:val="Table - Text"/>
    <w:basedOn w:val="Normal"/>
    <w:pPr>
      <w:spacing w:before="60" w:after="60"/>
      <w:jc w:val="left"/>
    </w:pPr>
    <w:rPr>
      <w:sz w:val="20"/>
      <w:szCs w:val="20"/>
    </w:rPr>
  </w:style>
  <w:style w:type="paragraph" w:customStyle="1" w:styleId="Note">
    <w:name w:val="Note"/>
    <w:basedOn w:val="Normal"/>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DisplayText"/>
    <w:pPr>
      <w:keepNext/>
      <w:autoSpaceDE/>
      <w:autoSpaceDN/>
      <w:spacing w:before="60" w:after="60"/>
      <w:jc w:val="center"/>
    </w:pPr>
    <w:rPr>
      <w:rFonts w:cs="Times New Roman"/>
      <w:b/>
      <w:noProof w:val="0"/>
      <w:sz w:val="18"/>
      <w:szCs w:val="20"/>
    </w:rPr>
  </w:style>
  <w:style w:type="paragraph" w:styleId="FootnoteText">
    <w:name w:val="footnote text"/>
    <w:basedOn w:val="Normal"/>
    <w:semiHidden/>
    <w:rPr>
      <w:sz w:val="18"/>
      <w:szCs w:val="18"/>
    </w:rPr>
  </w:style>
  <w:style w:type="character" w:styleId="FootnoteReference">
    <w:name w:val="footnote reference"/>
    <w:semiHidden/>
    <w:rPr>
      <w:position w:val="6"/>
      <w:sz w:val="14"/>
      <w:szCs w:val="14"/>
      <w:vertAlign w:val="superscript"/>
    </w:rPr>
  </w:style>
  <w:style w:type="paragraph" w:customStyle="1" w:styleId="Deliverable">
    <w:name w:val="Deliverable"/>
    <w:basedOn w:val="Normal"/>
    <w:pPr>
      <w:spacing w:after="60"/>
      <w:ind w:left="288" w:hanging="288"/>
    </w:pPr>
    <w:rPr>
      <w:sz w:val="20"/>
      <w:szCs w:val="20"/>
    </w:rPr>
  </w:style>
  <w:style w:type="paragraph" w:customStyle="1" w:styleId="PullQuote">
    <w:name w:val="Pull Quote"/>
    <w:basedOn w:val="Normal"/>
    <w:pPr>
      <w:pBdr>
        <w:top w:val="single" w:sz="18" w:space="12" w:color="auto"/>
        <w:left w:val="single" w:sz="6" w:space="12" w:color="FFFFFF"/>
        <w:bottom w:val="single" w:sz="6" w:space="12" w:color="auto"/>
        <w:right w:val="single" w:sz="6" w:space="12" w:color="FFFFFF"/>
      </w:pBdr>
      <w:shd w:val="pct10" w:color="auto" w:fill="auto"/>
      <w:spacing w:before="120" w:after="240" w:line="288" w:lineRule="auto"/>
      <w:ind w:left="144" w:right="144"/>
      <w:jc w:val="center"/>
    </w:pPr>
    <w:rPr>
      <w:b/>
      <w:bCs/>
      <w:i/>
      <w:iCs/>
    </w:rPr>
  </w:style>
  <w:style w:type="paragraph" w:styleId="TOC1">
    <w:name w:val="toc 1"/>
    <w:basedOn w:val="Normal"/>
    <w:next w:val="Normal"/>
    <w:autoRedefine/>
    <w:uiPriority w:val="39"/>
    <w:pPr>
      <w:spacing w:before="120"/>
      <w:jc w:val="left"/>
    </w:pPr>
    <w:rPr>
      <w:b/>
      <w:bCs/>
      <w:caps/>
      <w:sz w:val="20"/>
      <w:szCs w:val="24"/>
    </w:rPr>
  </w:style>
  <w:style w:type="paragraph" w:styleId="TOC2">
    <w:name w:val="toc 2"/>
    <w:basedOn w:val="Normal"/>
    <w:next w:val="Normal"/>
    <w:autoRedefine/>
    <w:uiPriority w:val="39"/>
    <w:pPr>
      <w:spacing w:after="0"/>
      <w:ind w:left="216"/>
      <w:jc w:val="left"/>
    </w:pPr>
    <w:rPr>
      <w:smallCaps/>
      <w:sz w:val="20"/>
      <w:szCs w:val="24"/>
    </w:rPr>
  </w:style>
  <w:style w:type="paragraph" w:styleId="TOC3">
    <w:name w:val="toc 3"/>
    <w:basedOn w:val="Normal"/>
    <w:next w:val="Normal"/>
    <w:autoRedefine/>
    <w:semiHidden/>
    <w:pPr>
      <w:tabs>
        <w:tab w:val="right" w:leader="dot" w:pos="8640"/>
      </w:tabs>
      <w:spacing w:after="0"/>
      <w:ind w:left="446"/>
      <w:jc w:val="left"/>
    </w:pPr>
    <w:rPr>
      <w:i/>
      <w:iCs/>
    </w:rPr>
  </w:style>
  <w:style w:type="paragraph" w:styleId="TOC4">
    <w:name w:val="toc 4"/>
    <w:basedOn w:val="Normal"/>
    <w:next w:val="Normal"/>
    <w:autoRedefine/>
    <w:semiHidden/>
    <w:pPr>
      <w:tabs>
        <w:tab w:val="right" w:leader="dot" w:pos="8640"/>
      </w:tabs>
      <w:spacing w:after="0"/>
      <w:ind w:left="720"/>
      <w:jc w:val="left"/>
    </w:pPr>
  </w:style>
  <w:style w:type="paragraph" w:styleId="TOC5">
    <w:name w:val="toc 5"/>
    <w:basedOn w:val="Normal"/>
    <w:next w:val="Normal"/>
    <w:autoRedefine/>
    <w:semiHidden/>
    <w:pPr>
      <w:tabs>
        <w:tab w:val="right" w:leader="dot" w:pos="8640"/>
      </w:tabs>
      <w:spacing w:after="0"/>
      <w:ind w:left="960"/>
    </w:pPr>
    <w:rPr>
      <w:sz w:val="18"/>
      <w:szCs w:val="18"/>
    </w:rPr>
  </w:style>
  <w:style w:type="paragraph" w:styleId="TOC6">
    <w:name w:val="toc 6"/>
    <w:basedOn w:val="Normal"/>
    <w:next w:val="Normal"/>
    <w:autoRedefine/>
    <w:semiHidden/>
    <w:pPr>
      <w:tabs>
        <w:tab w:val="right" w:leader="dot" w:pos="8640"/>
      </w:tabs>
      <w:spacing w:after="0"/>
      <w:ind w:left="1200"/>
    </w:pPr>
    <w:rPr>
      <w:sz w:val="18"/>
      <w:szCs w:val="18"/>
    </w:rPr>
  </w:style>
  <w:style w:type="paragraph" w:styleId="TOC7">
    <w:name w:val="toc 7"/>
    <w:basedOn w:val="Normal"/>
    <w:next w:val="Normal"/>
    <w:autoRedefine/>
    <w:semiHidden/>
    <w:pPr>
      <w:tabs>
        <w:tab w:val="right" w:leader="dot" w:pos="8640"/>
      </w:tabs>
      <w:spacing w:after="0"/>
      <w:ind w:left="1440"/>
    </w:pPr>
    <w:rPr>
      <w:sz w:val="18"/>
      <w:szCs w:val="18"/>
    </w:rPr>
  </w:style>
  <w:style w:type="paragraph" w:styleId="TOC8">
    <w:name w:val="toc 8"/>
    <w:basedOn w:val="Normal"/>
    <w:next w:val="Normal"/>
    <w:autoRedefine/>
    <w:semiHidden/>
    <w:pPr>
      <w:tabs>
        <w:tab w:val="right" w:leader="dot" w:pos="8640"/>
      </w:tabs>
      <w:spacing w:after="0"/>
      <w:ind w:left="1680"/>
    </w:pPr>
    <w:rPr>
      <w:sz w:val="18"/>
      <w:szCs w:val="18"/>
    </w:rPr>
  </w:style>
  <w:style w:type="paragraph" w:styleId="TOC9">
    <w:name w:val="toc 9"/>
    <w:basedOn w:val="Normal"/>
    <w:next w:val="Normal"/>
    <w:autoRedefine/>
    <w:semiHidden/>
    <w:pPr>
      <w:tabs>
        <w:tab w:val="right" w:leader="dot" w:pos="8640"/>
      </w:tabs>
      <w:spacing w:after="0"/>
      <w:ind w:left="1920"/>
    </w:pPr>
    <w:rPr>
      <w:sz w:val="18"/>
      <w:szCs w:val="18"/>
    </w:rPr>
  </w:style>
  <w:style w:type="paragraph" w:customStyle="1" w:styleId="Contents">
    <w:name w:val="Contents"/>
    <w:basedOn w:val="Heading1"/>
    <w:pPr>
      <w:numPr>
        <w:numId w:val="0"/>
      </w:numPr>
      <w:outlineLvl w:val="9"/>
    </w:pPr>
  </w:style>
  <w:style w:type="paragraph" w:customStyle="1" w:styleId="Title-Name">
    <w:name w:val="Title - Name"/>
    <w:basedOn w:val="Title"/>
    <w:next w:val="Title-Filename"/>
    <w:pPr>
      <w:pBdr>
        <w:top w:val="none" w:sz="0" w:space="0" w:color="auto"/>
        <w:left w:val="none" w:sz="0" w:space="0" w:color="auto"/>
        <w:bottom w:val="none" w:sz="0" w:space="0" w:color="auto"/>
        <w:right w:val="none" w:sz="0" w:space="0" w:color="auto"/>
      </w:pBdr>
      <w:spacing w:before="480" w:after="720"/>
    </w:pPr>
    <w:rPr>
      <w:b w:val="0"/>
      <w:bCs w:val="0"/>
      <w:sz w:val="28"/>
      <w:szCs w:val="28"/>
    </w:rPr>
  </w:style>
  <w:style w:type="paragraph" w:styleId="Title">
    <w:name w:val="Title"/>
    <w:basedOn w:val="Normal"/>
    <w:qFormat/>
    <w:pPr>
      <w:pBdr>
        <w:top w:val="double" w:sz="6" w:space="6" w:color="auto"/>
        <w:left w:val="double" w:sz="6" w:space="6" w:color="auto"/>
        <w:bottom w:val="double" w:sz="6" w:space="6" w:color="auto"/>
        <w:right w:val="double" w:sz="6" w:space="6" w:color="auto"/>
      </w:pBdr>
      <w:spacing w:after="240"/>
      <w:jc w:val="center"/>
    </w:pPr>
    <w:rPr>
      <w:rFonts w:ascii="Arial" w:hAnsi="Arial" w:cs="Arial"/>
      <w:b/>
      <w:bCs/>
      <w:smallCaps/>
      <w:kern w:val="28"/>
      <w:sz w:val="36"/>
      <w:szCs w:val="36"/>
    </w:rPr>
  </w:style>
  <w:style w:type="paragraph" w:customStyle="1" w:styleId="Title-Filename">
    <w:name w:val="Title - Filename"/>
    <w:basedOn w:val="Title"/>
    <w:next w:val="Title-Date"/>
    <w:pPr>
      <w:pBdr>
        <w:top w:val="none" w:sz="0" w:space="0" w:color="auto"/>
        <w:left w:val="none" w:sz="0" w:space="0" w:color="auto"/>
        <w:bottom w:val="none" w:sz="0" w:space="0" w:color="auto"/>
        <w:right w:val="none" w:sz="0" w:space="0" w:color="auto"/>
      </w:pBdr>
      <w:spacing w:before="480" w:after="720"/>
    </w:pPr>
    <w:rPr>
      <w:b w:val="0"/>
      <w:bCs w:val="0"/>
      <w:smallCaps w:val="0"/>
      <w:sz w:val="28"/>
      <w:szCs w:val="28"/>
    </w:rPr>
  </w:style>
  <w:style w:type="paragraph" w:customStyle="1" w:styleId="Title-Date">
    <w:name w:val="Title - Date"/>
    <w:basedOn w:val="Title"/>
    <w:next w:val="Title-Revision"/>
    <w:pPr>
      <w:pBdr>
        <w:top w:val="none" w:sz="0" w:space="0" w:color="auto"/>
        <w:left w:val="none" w:sz="0" w:space="0" w:color="auto"/>
        <w:bottom w:val="none" w:sz="0" w:space="0" w:color="auto"/>
        <w:right w:val="none" w:sz="0" w:space="0" w:color="auto"/>
      </w:pBdr>
      <w:spacing w:before="240" w:after="720"/>
    </w:pPr>
    <w:rPr>
      <w:sz w:val="28"/>
      <w:szCs w:val="28"/>
    </w:rPr>
  </w:style>
  <w:style w:type="paragraph" w:customStyle="1" w:styleId="Title-Revision">
    <w:name w:val="Title - Revision"/>
    <w:basedOn w:val="Title"/>
    <w:pPr>
      <w:pBdr>
        <w:top w:val="none" w:sz="0" w:space="0" w:color="auto"/>
        <w:left w:val="none" w:sz="0" w:space="0" w:color="auto"/>
        <w:bottom w:val="none" w:sz="0" w:space="0" w:color="auto"/>
        <w:right w:val="none" w:sz="0" w:space="0" w:color="auto"/>
      </w:pBdr>
      <w:spacing w:before="720"/>
    </w:pPr>
  </w:style>
  <w:style w:type="paragraph" w:styleId="TableofFigures">
    <w:name w:val="table of figures"/>
    <w:basedOn w:val="Normal"/>
    <w:next w:val="Normal"/>
    <w:uiPriority w:val="99"/>
    <w:pPr>
      <w:tabs>
        <w:tab w:val="right" w:leader="dot" w:pos="8640"/>
      </w:tabs>
      <w:ind w:left="400" w:hanging="400"/>
    </w:pPr>
  </w:style>
  <w:style w:type="paragraph" w:customStyle="1" w:styleId="Comment0">
    <w:name w:val="Comment"/>
    <w:basedOn w:val="Normal"/>
    <w:rPr>
      <w:i/>
      <w:iCs/>
      <w:color w:val="000080"/>
      <w:sz w:val="20"/>
    </w:rPr>
  </w:style>
  <w:style w:type="paragraph" w:customStyle="1" w:styleId="Heading1-FormatOnly">
    <w:name w:val="Heading 1 - Format Only"/>
    <w:basedOn w:val="Heading1"/>
    <w:pPr>
      <w:outlineLvl w:val="9"/>
    </w:pPr>
  </w:style>
  <w:style w:type="paragraph" w:customStyle="1" w:styleId="TableText">
    <w:name w:val="Table Text"/>
    <w:basedOn w:val="Normal"/>
    <w:pPr>
      <w:spacing w:before="60" w:after="60" w:line="480" w:lineRule="auto"/>
      <w:jc w:val="left"/>
    </w:pPr>
    <w:rPr>
      <w:sz w:val="20"/>
      <w:szCs w:val="24"/>
    </w:rPr>
  </w:style>
  <w:style w:type="paragraph" w:styleId="BodyText">
    <w:name w:val="Body Text"/>
    <w:basedOn w:val="Normal"/>
    <w:pPr>
      <w:autoSpaceDE/>
      <w:autoSpaceDN/>
      <w:spacing w:after="0"/>
      <w:jc w:val="center"/>
    </w:pPr>
    <w:rPr>
      <w:rFonts w:ascii="Verdana" w:hAnsi="Verdana"/>
      <w:sz w:val="20"/>
      <w:szCs w:val="20"/>
    </w:rPr>
  </w:style>
  <w:style w:type="character" w:styleId="Hyperlink">
    <w:name w:val="Hyperlink"/>
    <w:uiPriority w:val="99"/>
    <w:rPr>
      <w:color w:val="0000FF"/>
      <w:u w:val="single"/>
    </w:rPr>
  </w:style>
  <w:style w:type="paragraph" w:customStyle="1" w:styleId="Body">
    <w:name w:val="Body"/>
    <w:pPr>
      <w:widowControl w:val="0"/>
      <w:spacing w:line="280" w:lineRule="atLeast"/>
    </w:pPr>
    <w:rPr>
      <w:rFonts w:ascii="Verdana" w:hAnsi="Verdana"/>
      <w:color w:val="000000"/>
      <w:lang w:val="en-US" w:eastAsia="en-US"/>
    </w:rPr>
  </w:style>
  <w:style w:type="paragraph" w:customStyle="1" w:styleId="Tabletext0">
    <w:name w:val="Table text"/>
    <w:basedOn w:val="Normal"/>
    <w:pPr>
      <w:autoSpaceDE/>
      <w:autoSpaceDN/>
      <w:spacing w:after="40"/>
      <w:jc w:val="left"/>
    </w:pPr>
    <w:rPr>
      <w:color w:val="000000"/>
      <w:sz w:val="24"/>
      <w:szCs w:val="20"/>
    </w:rPr>
  </w:style>
  <w:style w:type="paragraph" w:styleId="Subtitle">
    <w:name w:val="Subtitle"/>
    <w:basedOn w:val="Normal"/>
    <w:qFormat/>
    <w:pPr>
      <w:autoSpaceDE/>
      <w:autoSpaceDN/>
      <w:spacing w:before="240" w:after="0"/>
      <w:jc w:val="left"/>
    </w:pPr>
    <w:rPr>
      <w:b/>
      <w:color w:val="000000"/>
      <w:sz w:val="24"/>
      <w:szCs w:val="20"/>
    </w:rPr>
  </w:style>
  <w:style w:type="paragraph" w:customStyle="1" w:styleId="Heading1-FormatOnly-2">
    <w:name w:val="Heading 1 - Format Only-2"/>
    <w:basedOn w:val="Heading1"/>
    <w:next w:val="Body"/>
    <w:pPr>
      <w:pageBreakBefore w:val="0"/>
      <w:numPr>
        <w:numId w:val="0"/>
      </w:numPr>
      <w:pBdr>
        <w:bottom w:val="single" w:sz="24" w:space="3" w:color="808080"/>
      </w:pBdr>
      <w:autoSpaceDE/>
      <w:autoSpaceDN/>
      <w:spacing w:before="240"/>
      <w:outlineLvl w:val="9"/>
    </w:pPr>
    <w:rPr>
      <w:rFonts w:cs="Times New Roman"/>
      <w:b w:val="0"/>
      <w:bCs w:val="0"/>
      <w:smallCaps w:val="0"/>
      <w:noProof w:val="0"/>
      <w:sz w:val="28"/>
      <w:szCs w:val="20"/>
    </w:rPr>
  </w:style>
  <w:style w:type="paragraph" w:styleId="BodyText2">
    <w:name w:val="Body Text 2"/>
    <w:basedOn w:val="Normal"/>
    <w:rPr>
      <w:color w:val="FF0000"/>
    </w:rPr>
  </w:style>
  <w:style w:type="character" w:styleId="FollowedHyperlink">
    <w:name w:val="FollowedHyperlink"/>
    <w:rPr>
      <w:color w:val="800080"/>
      <w:u w:val="single"/>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Index1">
    <w:name w:val="index 1"/>
    <w:basedOn w:val="Normal"/>
    <w:next w:val="Normal"/>
    <w:autoRedefine/>
    <w:semiHidden/>
    <w:pPr>
      <w:overflowPunct w:val="0"/>
      <w:adjustRightInd w:val="0"/>
      <w:spacing w:after="0"/>
      <w:ind w:left="220" w:hanging="220"/>
      <w:jc w:val="left"/>
      <w:textAlignment w:val="baseline"/>
    </w:pPr>
    <w:rPr>
      <w:szCs w:val="20"/>
    </w:rPr>
  </w:style>
  <w:style w:type="paragraph" w:styleId="BalloonText">
    <w:name w:val="Balloon Text"/>
    <w:basedOn w:val="Normal"/>
    <w:semiHidden/>
    <w:rsid w:val="00D7455D"/>
    <w:rPr>
      <w:rFonts w:ascii="Tahoma" w:hAnsi="Tahoma" w:cs="Tahoma"/>
      <w:sz w:val="16"/>
      <w:szCs w:val="16"/>
    </w:rPr>
  </w:style>
  <w:style w:type="table" w:styleId="TableGrid">
    <w:name w:val="Table Grid"/>
    <w:basedOn w:val="TableNormal"/>
    <w:rsid w:val="005B1870"/>
    <w:pPr>
      <w:autoSpaceDE w:val="0"/>
      <w:autoSpaceDN w:val="0"/>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Pages>
  <Words>2627</Words>
  <Characters>14978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T-SOP010-1 Functional Specifications Template</vt:lpstr>
    </vt:vector>
  </TitlesOfParts>
  <Manager>Kewan Qadre Khawaja</Manager>
  <Company>Techlogix</Company>
  <LinksUpToDate>false</LinksUpToDate>
  <CharactersWithSpaces>17570</CharactersWithSpaces>
  <SharedDoc>false</SharedDoc>
  <HLinks>
    <vt:vector size="102" baseType="variant">
      <vt:variant>
        <vt:i4>1507380</vt:i4>
      </vt:variant>
      <vt:variant>
        <vt:i4>98</vt:i4>
      </vt:variant>
      <vt:variant>
        <vt:i4>0</vt:i4>
      </vt:variant>
      <vt:variant>
        <vt:i4>5</vt:i4>
      </vt:variant>
      <vt:variant>
        <vt:lpwstr/>
      </vt:variant>
      <vt:variant>
        <vt:lpwstr>_Toc409012822</vt:lpwstr>
      </vt:variant>
      <vt:variant>
        <vt:i4>1507380</vt:i4>
      </vt:variant>
      <vt:variant>
        <vt:i4>92</vt:i4>
      </vt:variant>
      <vt:variant>
        <vt:i4>0</vt:i4>
      </vt:variant>
      <vt:variant>
        <vt:i4>5</vt:i4>
      </vt:variant>
      <vt:variant>
        <vt:lpwstr/>
      </vt:variant>
      <vt:variant>
        <vt:lpwstr>_Toc409012821</vt:lpwstr>
      </vt:variant>
      <vt:variant>
        <vt:i4>1507380</vt:i4>
      </vt:variant>
      <vt:variant>
        <vt:i4>86</vt:i4>
      </vt:variant>
      <vt:variant>
        <vt:i4>0</vt:i4>
      </vt:variant>
      <vt:variant>
        <vt:i4>5</vt:i4>
      </vt:variant>
      <vt:variant>
        <vt:lpwstr/>
      </vt:variant>
      <vt:variant>
        <vt:lpwstr>_Toc409012820</vt:lpwstr>
      </vt:variant>
      <vt:variant>
        <vt:i4>1310772</vt:i4>
      </vt:variant>
      <vt:variant>
        <vt:i4>80</vt:i4>
      </vt:variant>
      <vt:variant>
        <vt:i4>0</vt:i4>
      </vt:variant>
      <vt:variant>
        <vt:i4>5</vt:i4>
      </vt:variant>
      <vt:variant>
        <vt:lpwstr/>
      </vt:variant>
      <vt:variant>
        <vt:lpwstr>_Toc409012819</vt:lpwstr>
      </vt:variant>
      <vt:variant>
        <vt:i4>1310772</vt:i4>
      </vt:variant>
      <vt:variant>
        <vt:i4>74</vt:i4>
      </vt:variant>
      <vt:variant>
        <vt:i4>0</vt:i4>
      </vt:variant>
      <vt:variant>
        <vt:i4>5</vt:i4>
      </vt:variant>
      <vt:variant>
        <vt:lpwstr/>
      </vt:variant>
      <vt:variant>
        <vt:lpwstr>_Toc409012818</vt:lpwstr>
      </vt:variant>
      <vt:variant>
        <vt:i4>1310772</vt:i4>
      </vt:variant>
      <vt:variant>
        <vt:i4>68</vt:i4>
      </vt:variant>
      <vt:variant>
        <vt:i4>0</vt:i4>
      </vt:variant>
      <vt:variant>
        <vt:i4>5</vt:i4>
      </vt:variant>
      <vt:variant>
        <vt:lpwstr/>
      </vt:variant>
      <vt:variant>
        <vt:lpwstr>_Toc409012817</vt:lpwstr>
      </vt:variant>
      <vt:variant>
        <vt:i4>1310772</vt:i4>
      </vt:variant>
      <vt:variant>
        <vt:i4>62</vt:i4>
      </vt:variant>
      <vt:variant>
        <vt:i4>0</vt:i4>
      </vt:variant>
      <vt:variant>
        <vt:i4>5</vt:i4>
      </vt:variant>
      <vt:variant>
        <vt:lpwstr/>
      </vt:variant>
      <vt:variant>
        <vt:lpwstr>_Toc409012816</vt:lpwstr>
      </vt:variant>
      <vt:variant>
        <vt:i4>1310772</vt:i4>
      </vt:variant>
      <vt:variant>
        <vt:i4>56</vt:i4>
      </vt:variant>
      <vt:variant>
        <vt:i4>0</vt:i4>
      </vt:variant>
      <vt:variant>
        <vt:i4>5</vt:i4>
      </vt:variant>
      <vt:variant>
        <vt:lpwstr/>
      </vt:variant>
      <vt:variant>
        <vt:lpwstr>_Toc409012815</vt:lpwstr>
      </vt:variant>
      <vt:variant>
        <vt:i4>1310772</vt:i4>
      </vt:variant>
      <vt:variant>
        <vt:i4>50</vt:i4>
      </vt:variant>
      <vt:variant>
        <vt:i4>0</vt:i4>
      </vt:variant>
      <vt:variant>
        <vt:i4>5</vt:i4>
      </vt:variant>
      <vt:variant>
        <vt:lpwstr/>
      </vt:variant>
      <vt:variant>
        <vt:lpwstr>_Toc409012814</vt:lpwstr>
      </vt:variant>
      <vt:variant>
        <vt:i4>1310772</vt:i4>
      </vt:variant>
      <vt:variant>
        <vt:i4>44</vt:i4>
      </vt:variant>
      <vt:variant>
        <vt:i4>0</vt:i4>
      </vt:variant>
      <vt:variant>
        <vt:i4>5</vt:i4>
      </vt:variant>
      <vt:variant>
        <vt:lpwstr/>
      </vt:variant>
      <vt:variant>
        <vt:lpwstr>_Toc409012813</vt:lpwstr>
      </vt:variant>
      <vt:variant>
        <vt:i4>1310772</vt:i4>
      </vt:variant>
      <vt:variant>
        <vt:i4>38</vt:i4>
      </vt:variant>
      <vt:variant>
        <vt:i4>0</vt:i4>
      </vt:variant>
      <vt:variant>
        <vt:i4>5</vt:i4>
      </vt:variant>
      <vt:variant>
        <vt:lpwstr/>
      </vt:variant>
      <vt:variant>
        <vt:lpwstr>_Toc409012812</vt:lpwstr>
      </vt:variant>
      <vt:variant>
        <vt:i4>1310772</vt:i4>
      </vt:variant>
      <vt:variant>
        <vt:i4>32</vt:i4>
      </vt:variant>
      <vt:variant>
        <vt:i4>0</vt:i4>
      </vt:variant>
      <vt:variant>
        <vt:i4>5</vt:i4>
      </vt:variant>
      <vt:variant>
        <vt:lpwstr/>
      </vt:variant>
      <vt:variant>
        <vt:lpwstr>_Toc409012811</vt:lpwstr>
      </vt:variant>
      <vt:variant>
        <vt:i4>1310772</vt:i4>
      </vt:variant>
      <vt:variant>
        <vt:i4>26</vt:i4>
      </vt:variant>
      <vt:variant>
        <vt:i4>0</vt:i4>
      </vt:variant>
      <vt:variant>
        <vt:i4>5</vt:i4>
      </vt:variant>
      <vt:variant>
        <vt:lpwstr/>
      </vt:variant>
      <vt:variant>
        <vt:lpwstr>_Toc409012810</vt:lpwstr>
      </vt:variant>
      <vt:variant>
        <vt:i4>1376308</vt:i4>
      </vt:variant>
      <vt:variant>
        <vt:i4>20</vt:i4>
      </vt:variant>
      <vt:variant>
        <vt:i4>0</vt:i4>
      </vt:variant>
      <vt:variant>
        <vt:i4>5</vt:i4>
      </vt:variant>
      <vt:variant>
        <vt:lpwstr/>
      </vt:variant>
      <vt:variant>
        <vt:lpwstr>_Toc409012809</vt:lpwstr>
      </vt:variant>
      <vt:variant>
        <vt:i4>1376308</vt:i4>
      </vt:variant>
      <vt:variant>
        <vt:i4>14</vt:i4>
      </vt:variant>
      <vt:variant>
        <vt:i4>0</vt:i4>
      </vt:variant>
      <vt:variant>
        <vt:i4>5</vt:i4>
      </vt:variant>
      <vt:variant>
        <vt:lpwstr/>
      </vt:variant>
      <vt:variant>
        <vt:lpwstr>_Toc409012808</vt:lpwstr>
      </vt:variant>
      <vt:variant>
        <vt:i4>1376308</vt:i4>
      </vt:variant>
      <vt:variant>
        <vt:i4>8</vt:i4>
      </vt:variant>
      <vt:variant>
        <vt:i4>0</vt:i4>
      </vt:variant>
      <vt:variant>
        <vt:i4>5</vt:i4>
      </vt:variant>
      <vt:variant>
        <vt:lpwstr/>
      </vt:variant>
      <vt:variant>
        <vt:lpwstr>_Toc409012807</vt:lpwstr>
      </vt:variant>
      <vt:variant>
        <vt:i4>1376308</vt:i4>
      </vt:variant>
      <vt:variant>
        <vt:i4>2</vt:i4>
      </vt:variant>
      <vt:variant>
        <vt:i4>0</vt:i4>
      </vt:variant>
      <vt:variant>
        <vt:i4>5</vt:i4>
      </vt:variant>
      <vt:variant>
        <vt:lpwstr/>
      </vt:variant>
      <vt:variant>
        <vt:lpwstr>_Toc409012806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T-SOP010-1 Functional Specifications Template</dc:title>
  <dc:subject>ISO 9000</dc:subject>
  <dc:creator>Kewan Qadre Khawaja / Ata-ul Haleem</dc:creator>
  <cp:keywords>Functional Specifications Template</cp:keywords>
  <cp:lastModifiedBy>Aram Abbasi</cp:lastModifiedBy>
  <cp:revision>14</cp:revision>
  <cp:lastPrinted>2005-03-18T12:25:00Z</cp:lastPrinted>
  <dcterms:created xsi:type="dcterms:W3CDTF">2018-03-24T06:12:00Z</dcterms:created>
  <dcterms:modified xsi:type="dcterms:W3CDTF">2018-03-24T12:10:00Z</dcterms:modified>
  <cp:category>ISO 9000</cp:category>
</cp:coreProperties>
</file>