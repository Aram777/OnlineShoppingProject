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6F894" w14:textId="5FACE815" w:rsidR="00ED2D20" w:rsidRDefault="00ED2D20" w:rsidP="008746D4">
      <w:pPr>
        <w:pStyle w:val="Title"/>
        <w:spacing w:after="0" w:line="360" w:lineRule="auto"/>
        <w:rPr>
          <w:rFonts w:ascii="Book Antiqua" w:hAnsi="Book Antiqua"/>
          <w:sz w:val="52"/>
        </w:rPr>
      </w:pPr>
      <w:r>
        <w:rPr>
          <w:rFonts w:ascii="Book Antiqua" w:hAnsi="Book Antiqua"/>
          <w:sz w:val="52"/>
        </w:rPr>
        <w:t>&lt;</w:t>
      </w:r>
      <w:r w:rsidR="0021406B">
        <w:rPr>
          <w:rFonts w:ascii="Book Antiqua" w:hAnsi="Book Antiqua"/>
          <w:i/>
          <w:color w:val="0070C0"/>
          <w:sz w:val="52"/>
        </w:rPr>
        <w:t>Online shopping project</w:t>
      </w:r>
      <w:r>
        <w:rPr>
          <w:rFonts w:ascii="Book Antiqua" w:hAnsi="Book Antiqua"/>
          <w:sz w:val="52"/>
        </w:rPr>
        <w:t>&gt;</w:t>
      </w:r>
    </w:p>
    <w:p w14:paraId="6BCB2419" w14:textId="77777777" w:rsidR="00ED2D20" w:rsidRDefault="00ED2D20" w:rsidP="008746D4">
      <w:pPr>
        <w:pStyle w:val="Title"/>
        <w:spacing w:after="0" w:line="360" w:lineRule="auto"/>
        <w:rPr>
          <w:rFonts w:ascii="Book Antiqua" w:hAnsi="Book Antiqua"/>
          <w:sz w:val="52"/>
        </w:rPr>
      </w:pPr>
    </w:p>
    <w:p w14:paraId="6B34C738" w14:textId="77777777" w:rsidR="00ED2D20" w:rsidRDefault="00ED2D20" w:rsidP="008746D4">
      <w:pPr>
        <w:pStyle w:val="Title"/>
        <w:spacing w:after="0" w:line="360" w:lineRule="auto"/>
        <w:rPr>
          <w:rFonts w:ascii="Book Antiqua" w:hAnsi="Book Antiqua"/>
          <w:sz w:val="52"/>
        </w:rPr>
      </w:pPr>
      <w:r>
        <w:rPr>
          <w:rFonts w:ascii="Book Antiqua" w:hAnsi="Book Antiqua"/>
          <w:sz w:val="52"/>
        </w:rPr>
        <w:t>Functional Specifications</w:t>
      </w:r>
    </w:p>
    <w:p w14:paraId="51AD0BFD" w14:textId="298EF8E5" w:rsidR="00ED2D20" w:rsidRDefault="00ED2D20" w:rsidP="008746D4">
      <w:pPr>
        <w:pStyle w:val="Title-Revision"/>
        <w:spacing w:before="0" w:after="0" w:line="360" w:lineRule="auto"/>
        <w:rPr>
          <w:rFonts w:ascii="Book Antiqua" w:hAnsi="Book Antiqua"/>
        </w:rPr>
      </w:pPr>
      <w:r>
        <w:rPr>
          <w:rFonts w:ascii="Book Antiqua" w:hAnsi="Book Antiqua"/>
        </w:rPr>
        <w:t>Version: &lt;</w:t>
      </w:r>
      <w:r w:rsidR="007A4FF3">
        <w:rPr>
          <w:rFonts w:ascii="Book Antiqua" w:hAnsi="Book Antiqua"/>
          <w:i/>
          <w:color w:val="0070C0"/>
        </w:rPr>
        <w:t>1.00</w:t>
      </w:r>
      <w:r w:rsidR="0021406B">
        <w:rPr>
          <w:rFonts w:ascii="Book Antiqua" w:hAnsi="Book Antiqua"/>
          <w:i/>
          <w:color w:val="0070C0"/>
        </w:rPr>
        <w:t xml:space="preserve"> </w:t>
      </w:r>
      <w:r>
        <w:rPr>
          <w:rFonts w:ascii="Book Antiqua" w:hAnsi="Book Antiqua"/>
        </w:rPr>
        <w:t>&gt;</w:t>
      </w:r>
    </w:p>
    <w:p w14:paraId="76B1D1E2" w14:textId="17873775" w:rsidR="00ED2D20" w:rsidRDefault="00ED2D20" w:rsidP="008746D4">
      <w:pPr>
        <w:pStyle w:val="Title-Date"/>
        <w:spacing w:before="0" w:after="0" w:line="360" w:lineRule="auto"/>
        <w:rPr>
          <w:rFonts w:ascii="Book Antiqua" w:hAnsi="Book Antiqua"/>
        </w:rPr>
      </w:pPr>
      <w:r>
        <w:rPr>
          <w:rFonts w:ascii="Book Antiqua" w:hAnsi="Book Antiqua"/>
        </w:rPr>
        <w:t>&lt;</w:t>
      </w:r>
      <w:r w:rsidR="007A4FF3">
        <w:rPr>
          <w:rFonts w:ascii="Book Antiqua" w:hAnsi="Book Antiqua"/>
        </w:rPr>
        <w:t>March 2</w:t>
      </w:r>
      <w:r w:rsidR="00976CB9">
        <w:rPr>
          <w:rFonts w:ascii="Book Antiqua" w:hAnsi="Book Antiqua"/>
        </w:rPr>
        <w:t>5</w:t>
      </w:r>
      <w:r w:rsidR="007A4FF3">
        <w:rPr>
          <w:rFonts w:ascii="Book Antiqua" w:hAnsi="Book Antiqua"/>
        </w:rPr>
        <w:t>, 2018</w:t>
      </w:r>
      <w:r>
        <w:rPr>
          <w:rFonts w:ascii="Book Antiqua" w:hAnsi="Book Antiqua"/>
        </w:rPr>
        <w:t>&gt;</w:t>
      </w:r>
    </w:p>
    <w:p w14:paraId="1ECDB74D" w14:textId="77777777" w:rsidR="00ED2D20" w:rsidRDefault="00ED2D20" w:rsidP="008746D4">
      <w:pPr>
        <w:spacing w:after="0" w:line="360" w:lineRule="auto"/>
        <w:jc w:val="center"/>
        <w:rPr>
          <w:rFonts w:ascii="Arial" w:hAnsi="Arial"/>
          <w:b/>
          <w:sz w:val="24"/>
        </w:rPr>
      </w:pPr>
    </w:p>
    <w:p w14:paraId="302DCFA0" w14:textId="77777777" w:rsidR="007A4FF3" w:rsidRDefault="00ED2D20" w:rsidP="008746D4">
      <w:pPr>
        <w:spacing w:after="0" w:line="36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4"/>
        </w:rPr>
        <w:t>Prepared by</w:t>
      </w:r>
      <w:r>
        <w:rPr>
          <w:rFonts w:ascii="Arial" w:hAnsi="Arial"/>
          <w:b/>
          <w:sz w:val="28"/>
        </w:rPr>
        <w:t>:</w:t>
      </w:r>
      <w:r w:rsidR="00BF49A5">
        <w:rPr>
          <w:rFonts w:ascii="Arial" w:hAnsi="Arial"/>
          <w:b/>
          <w:sz w:val="28"/>
        </w:rPr>
        <w:t xml:space="preserve"> </w:t>
      </w:r>
    </w:p>
    <w:p w14:paraId="4CF0DFCE" w14:textId="4031F4FB" w:rsidR="00E53F8D" w:rsidRDefault="00E53F8D" w:rsidP="008746D4">
      <w:pPr>
        <w:spacing w:after="0" w:line="360" w:lineRule="auto"/>
        <w:jc w:val="center"/>
        <w:rPr>
          <w:rFonts w:ascii="Arial" w:hAnsi="Arial"/>
          <w:b/>
          <w:i/>
          <w:color w:val="0070C0"/>
          <w:sz w:val="28"/>
          <w:lang w:val="en-GB"/>
        </w:rPr>
      </w:pPr>
      <w:r w:rsidRPr="002B4C62">
        <w:rPr>
          <w:rFonts w:ascii="Arial" w:hAnsi="Arial"/>
          <w:b/>
          <w:i/>
          <w:color w:val="0070C0"/>
          <w:sz w:val="28"/>
          <w:lang w:val="en-GB"/>
        </w:rPr>
        <w:t>Aram Abbasi</w:t>
      </w:r>
    </w:p>
    <w:p w14:paraId="68419ABE" w14:textId="77777777" w:rsidR="001A385E" w:rsidRDefault="001A385E" w:rsidP="008746D4">
      <w:pPr>
        <w:spacing w:after="0" w:line="360" w:lineRule="auto"/>
        <w:jc w:val="center"/>
        <w:rPr>
          <w:rFonts w:ascii="Arial" w:hAnsi="Arial"/>
          <w:b/>
          <w:i/>
          <w:color w:val="0070C0"/>
          <w:sz w:val="28"/>
        </w:rPr>
      </w:pPr>
      <w:r>
        <w:rPr>
          <w:rFonts w:ascii="Arial" w:hAnsi="Arial"/>
          <w:b/>
          <w:i/>
          <w:color w:val="0070C0"/>
          <w:sz w:val="28"/>
        </w:rPr>
        <w:t>Shiva Pandey</w:t>
      </w:r>
    </w:p>
    <w:p w14:paraId="488C101F" w14:textId="4C0F1E44" w:rsidR="002E65BF" w:rsidRDefault="00E53F8D" w:rsidP="008746D4">
      <w:pPr>
        <w:spacing w:after="0" w:line="360" w:lineRule="auto"/>
        <w:jc w:val="center"/>
        <w:rPr>
          <w:rFonts w:ascii="Arial" w:hAnsi="Arial"/>
          <w:b/>
          <w:color w:val="0070C0"/>
          <w:sz w:val="28"/>
          <w:lang w:val="en-GB"/>
        </w:rPr>
      </w:pPr>
      <w:proofErr w:type="spellStart"/>
      <w:r w:rsidRPr="001A385E">
        <w:rPr>
          <w:rFonts w:ascii="Arial" w:hAnsi="Arial"/>
          <w:b/>
          <w:color w:val="0070C0"/>
          <w:sz w:val="28"/>
          <w:lang w:val="en-GB"/>
        </w:rPr>
        <w:t>Shyam</w:t>
      </w:r>
      <w:proofErr w:type="spellEnd"/>
      <w:r w:rsidRPr="001A385E">
        <w:rPr>
          <w:rFonts w:ascii="Arial" w:hAnsi="Arial"/>
          <w:b/>
          <w:color w:val="0070C0"/>
          <w:sz w:val="28"/>
          <w:lang w:val="en-GB"/>
        </w:rPr>
        <w:t xml:space="preserve"> Raja </w:t>
      </w:r>
      <w:proofErr w:type="spellStart"/>
      <w:r w:rsidRPr="001A385E">
        <w:rPr>
          <w:rFonts w:ascii="Arial" w:hAnsi="Arial"/>
          <w:b/>
          <w:color w:val="0070C0"/>
          <w:sz w:val="28"/>
          <w:lang w:val="en-GB"/>
        </w:rPr>
        <w:t>Bhetuwal</w:t>
      </w:r>
      <w:proofErr w:type="spellEnd"/>
    </w:p>
    <w:p w14:paraId="7B08FA94" w14:textId="7100765B" w:rsidR="001A385E" w:rsidRPr="001A385E" w:rsidRDefault="001A385E" w:rsidP="008746D4">
      <w:pPr>
        <w:spacing w:after="0" w:line="360" w:lineRule="auto"/>
        <w:jc w:val="center"/>
        <w:rPr>
          <w:rFonts w:ascii="Arial" w:hAnsi="Arial"/>
          <w:b/>
          <w:color w:val="0070C0"/>
          <w:sz w:val="28"/>
          <w:lang w:val="fi-FI"/>
        </w:rPr>
      </w:pPr>
      <w:r>
        <w:rPr>
          <w:rFonts w:ascii="Arial" w:hAnsi="Arial"/>
          <w:b/>
          <w:color w:val="0070C0"/>
          <w:sz w:val="28"/>
          <w:lang w:val="fi-FI"/>
        </w:rPr>
        <w:t>Sunny Shil</w:t>
      </w:r>
    </w:p>
    <w:p w14:paraId="04A86094" w14:textId="6B4E5D7F" w:rsidR="00E53F8D" w:rsidRDefault="00E53F8D" w:rsidP="008746D4">
      <w:pPr>
        <w:spacing w:after="0" w:line="360" w:lineRule="auto"/>
        <w:jc w:val="center"/>
        <w:rPr>
          <w:rFonts w:ascii="Arial" w:hAnsi="Arial"/>
          <w:b/>
          <w:color w:val="0070C0"/>
          <w:sz w:val="28"/>
          <w:lang w:val="fi-FI"/>
        </w:rPr>
      </w:pPr>
      <w:r>
        <w:rPr>
          <w:rFonts w:ascii="Arial" w:hAnsi="Arial"/>
          <w:b/>
          <w:color w:val="0070C0"/>
          <w:sz w:val="28"/>
          <w:lang w:val="fi-FI"/>
        </w:rPr>
        <w:t>Zhanna Kresteva</w:t>
      </w:r>
    </w:p>
    <w:p w14:paraId="4C18B7C2" w14:textId="77777777" w:rsidR="00E53F8D" w:rsidRPr="00E53F8D" w:rsidRDefault="00E53F8D" w:rsidP="008746D4">
      <w:pPr>
        <w:spacing w:after="0" w:line="360" w:lineRule="auto"/>
        <w:jc w:val="center"/>
        <w:rPr>
          <w:rFonts w:ascii="Arial" w:hAnsi="Arial"/>
          <w:b/>
          <w:color w:val="0070C0"/>
          <w:sz w:val="28"/>
          <w:lang w:val="fi-FI"/>
        </w:rPr>
      </w:pPr>
    </w:p>
    <w:p w14:paraId="26435250" w14:textId="77777777" w:rsidR="00ED2D20" w:rsidRDefault="00ED2D20" w:rsidP="008746D4">
      <w:pPr>
        <w:pStyle w:val="Heading1-FormatOnly"/>
        <w:numPr>
          <w:ilvl w:val="0"/>
          <w:numId w:val="0"/>
        </w:numPr>
        <w:spacing w:after="0" w:line="360" w:lineRule="auto"/>
        <w:rPr>
          <w:rFonts w:ascii="Book Antiqua" w:hAnsi="Book Antiqua"/>
          <w:b w:val="0"/>
          <w:bCs w:val="0"/>
        </w:rPr>
      </w:pPr>
      <w:r>
        <w:rPr>
          <w:rFonts w:ascii="Book Antiqua" w:hAnsi="Book Antiqua"/>
          <w:b w:val="0"/>
          <w:bCs w:val="0"/>
        </w:rPr>
        <w:lastRenderedPageBreak/>
        <w:t>Revision Chart</w:t>
      </w:r>
    </w:p>
    <w:p w14:paraId="7FB97DFB" w14:textId="257D6574" w:rsidR="00ED2D20" w:rsidRPr="001A385E" w:rsidRDefault="00ED2D20" w:rsidP="008746D4">
      <w:pPr>
        <w:pStyle w:val="Comment0"/>
        <w:spacing w:after="0" w:line="360" w:lineRule="auto"/>
        <w:rPr>
          <w:i w:val="0"/>
          <w:color w:val="auto"/>
        </w:rPr>
      </w:pPr>
      <w:r w:rsidRPr="001A385E">
        <w:rPr>
          <w:i w:val="0"/>
          <w:color w:val="auto"/>
        </w:rPr>
        <w:t xml:space="preserve">This chart contains a history of this document’s revisions. The entries below are provided solely for illustration purposes. </w:t>
      </w:r>
    </w:p>
    <w:p w14:paraId="7D8AAC31" w14:textId="56A9E556" w:rsidR="00ED2D20" w:rsidRDefault="00ED2D20" w:rsidP="008746D4">
      <w:pPr>
        <w:pStyle w:val="Comment0"/>
        <w:spacing w:after="0" w:line="360" w:lineRule="auto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1976"/>
        <w:gridCol w:w="3496"/>
        <w:gridCol w:w="1566"/>
      </w:tblGrid>
      <w:tr w:rsidR="00ED2D20" w14:paraId="73618397" w14:textId="77777777" w:rsidTr="00AB0559">
        <w:trPr>
          <w:cantSplit/>
          <w:tblHeader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4BFCD99F" w14:textId="77777777" w:rsidR="00ED2D20" w:rsidRDefault="00ED2D20" w:rsidP="008746D4">
            <w:pPr>
              <w:pStyle w:val="Table-ColHead"/>
              <w:spacing w:before="0" w:after="0" w:line="360" w:lineRule="auto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Version</w:t>
            </w:r>
          </w:p>
        </w:tc>
        <w:tc>
          <w:tcPr>
            <w:tcW w:w="1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3E35927C" w14:textId="77777777" w:rsidR="00ED2D20" w:rsidRDefault="00ED2D20" w:rsidP="008746D4">
            <w:pPr>
              <w:pStyle w:val="Table-ColHead"/>
              <w:spacing w:before="0" w:after="0" w:line="360" w:lineRule="auto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Primary Author(s)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28418434" w14:textId="77777777" w:rsidR="00ED2D20" w:rsidRDefault="00ED2D20" w:rsidP="008746D4">
            <w:pPr>
              <w:pStyle w:val="Table-ColHead"/>
              <w:spacing w:before="0" w:after="0" w:line="360" w:lineRule="auto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Description of Version</w:t>
            </w:r>
          </w:p>
        </w:tc>
        <w:tc>
          <w:tcPr>
            <w:tcW w:w="15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</w:tcPr>
          <w:p w14:paraId="74797A9B" w14:textId="77777777" w:rsidR="00ED2D20" w:rsidRDefault="00ED2D20" w:rsidP="008746D4">
            <w:pPr>
              <w:pStyle w:val="Table-ColHead"/>
              <w:spacing w:before="0" w:after="0" w:line="360" w:lineRule="auto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Date Completed</w:t>
            </w:r>
          </w:p>
        </w:tc>
      </w:tr>
      <w:tr w:rsidR="00ED2D20" w14:paraId="5FEEDE82" w14:textId="77777777" w:rsidTr="00AB0559">
        <w:trPr>
          <w:cantSplit/>
        </w:trPr>
        <w:tc>
          <w:tcPr>
            <w:tcW w:w="1818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023EA6" w14:textId="77777777" w:rsidR="00ED2D20" w:rsidRDefault="00ED2D20" w:rsidP="008746D4">
            <w:pPr>
              <w:pStyle w:val="Table-Text"/>
              <w:spacing w:before="0" w:after="0" w:line="360" w:lineRule="auto"/>
              <w:rPr>
                <w:i/>
                <w:iCs/>
                <w:color w:val="000080"/>
                <w:sz w:val="18"/>
              </w:rPr>
            </w:pPr>
            <w:r>
              <w:rPr>
                <w:i/>
                <w:iCs/>
                <w:color w:val="000080"/>
                <w:sz w:val="18"/>
              </w:rPr>
              <w:t>Draft</w:t>
            </w:r>
          </w:p>
        </w:tc>
        <w:tc>
          <w:tcPr>
            <w:tcW w:w="19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295E9" w14:textId="77777777" w:rsidR="00ED2D20" w:rsidRDefault="00AB0559" w:rsidP="008746D4">
            <w:pPr>
              <w:pStyle w:val="Table-Text"/>
              <w:spacing w:before="0" w:after="0" w:line="360" w:lineRule="auto"/>
              <w:rPr>
                <w:sz w:val="18"/>
              </w:rPr>
            </w:pPr>
            <w:r>
              <w:rPr>
                <w:sz w:val="18"/>
              </w:rPr>
              <w:t>Aram Abbasi</w:t>
            </w:r>
          </w:p>
          <w:p w14:paraId="32934C10" w14:textId="38A1FAE1" w:rsidR="00AB0559" w:rsidRDefault="00AB0559" w:rsidP="008746D4">
            <w:pPr>
              <w:pStyle w:val="Table-Text"/>
              <w:spacing w:before="0" w:after="0" w:line="360" w:lineRule="auto"/>
              <w:rPr>
                <w:sz w:val="18"/>
              </w:rPr>
            </w:pPr>
            <w:r>
              <w:rPr>
                <w:sz w:val="18"/>
              </w:rPr>
              <w:t>Shiva Pandey</w:t>
            </w:r>
          </w:p>
          <w:p w14:paraId="78166DA4" w14:textId="77777777" w:rsidR="00AB0559" w:rsidRDefault="00AB0559" w:rsidP="008746D4">
            <w:pPr>
              <w:pStyle w:val="Table-Text"/>
              <w:spacing w:before="0" w:after="0" w:line="36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Shyam</w:t>
            </w:r>
            <w:proofErr w:type="spellEnd"/>
            <w:r>
              <w:rPr>
                <w:sz w:val="18"/>
              </w:rPr>
              <w:t xml:space="preserve"> Raja </w:t>
            </w:r>
            <w:proofErr w:type="spellStart"/>
            <w:r>
              <w:rPr>
                <w:sz w:val="18"/>
              </w:rPr>
              <w:t>Bhetuwal</w:t>
            </w:r>
            <w:proofErr w:type="spellEnd"/>
          </w:p>
          <w:p w14:paraId="23B67518" w14:textId="77777777" w:rsidR="00AB0559" w:rsidRDefault="00AB0559" w:rsidP="008746D4">
            <w:pPr>
              <w:pStyle w:val="Table-Text"/>
              <w:spacing w:before="0" w:after="0" w:line="360" w:lineRule="auto"/>
              <w:rPr>
                <w:sz w:val="18"/>
              </w:rPr>
            </w:pPr>
            <w:r>
              <w:rPr>
                <w:sz w:val="18"/>
              </w:rPr>
              <w:t xml:space="preserve">Sunny </w:t>
            </w:r>
            <w:proofErr w:type="spellStart"/>
            <w:r>
              <w:rPr>
                <w:sz w:val="18"/>
              </w:rPr>
              <w:t>shil</w:t>
            </w:r>
            <w:proofErr w:type="spellEnd"/>
          </w:p>
          <w:p w14:paraId="142A5DD1" w14:textId="3C11D643" w:rsidR="00AB0559" w:rsidRDefault="00AB0559" w:rsidP="008746D4">
            <w:pPr>
              <w:pStyle w:val="Table-Text"/>
              <w:spacing w:before="0" w:after="0" w:line="36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Zhanna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Kresteva</w:t>
            </w:r>
            <w:proofErr w:type="spellEnd"/>
          </w:p>
        </w:tc>
        <w:tc>
          <w:tcPr>
            <w:tcW w:w="34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DE9FA" w14:textId="77777777" w:rsidR="00ED2D20" w:rsidRDefault="00ED2D20" w:rsidP="008746D4">
            <w:pPr>
              <w:pStyle w:val="Table-Text"/>
              <w:spacing w:before="0" w:after="0" w:line="360" w:lineRule="auto"/>
              <w:rPr>
                <w:sz w:val="18"/>
              </w:rPr>
            </w:pPr>
            <w:r>
              <w:rPr>
                <w:sz w:val="18"/>
              </w:rPr>
              <w:t>Initial draft created for distribution and review comments</w:t>
            </w:r>
          </w:p>
        </w:tc>
        <w:tc>
          <w:tcPr>
            <w:tcW w:w="1566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E5E780" w14:textId="1459F6FB" w:rsidR="00ED2D20" w:rsidRDefault="005E6407" w:rsidP="008746D4">
            <w:pPr>
              <w:pStyle w:val="Table-Text"/>
              <w:spacing w:before="0" w:after="0" w:line="360" w:lineRule="auto"/>
              <w:rPr>
                <w:sz w:val="18"/>
              </w:rPr>
            </w:pPr>
            <w:r>
              <w:rPr>
                <w:sz w:val="18"/>
              </w:rPr>
              <w:t>2</w:t>
            </w:r>
            <w:r w:rsidR="00AB0559">
              <w:rPr>
                <w:sz w:val="18"/>
              </w:rPr>
              <w:t>1</w:t>
            </w:r>
            <w:r>
              <w:rPr>
                <w:sz w:val="18"/>
              </w:rPr>
              <w:t>.</w:t>
            </w:r>
            <w:r w:rsidR="00AB0559">
              <w:rPr>
                <w:sz w:val="18"/>
              </w:rPr>
              <w:t>03</w:t>
            </w:r>
            <w:r>
              <w:rPr>
                <w:sz w:val="18"/>
              </w:rPr>
              <w:t>.20</w:t>
            </w:r>
            <w:r w:rsidR="00AB0559">
              <w:rPr>
                <w:sz w:val="18"/>
              </w:rPr>
              <w:t>18</w:t>
            </w:r>
          </w:p>
        </w:tc>
      </w:tr>
      <w:tr w:rsidR="007200F8" w14:paraId="055C78A3" w14:textId="77777777" w:rsidTr="00AB0559">
        <w:trPr>
          <w:cantSplit/>
        </w:trPr>
        <w:tc>
          <w:tcPr>
            <w:tcW w:w="1818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DB063A" w14:textId="0CB9EAFE" w:rsidR="007200F8" w:rsidRDefault="007200F8" w:rsidP="008746D4">
            <w:pPr>
              <w:pStyle w:val="Table-Text"/>
              <w:spacing w:before="0" w:after="0" w:line="360" w:lineRule="auto"/>
              <w:rPr>
                <w:i/>
                <w:iCs/>
                <w:color w:val="000080"/>
                <w:sz w:val="18"/>
              </w:rPr>
            </w:pPr>
            <w:r>
              <w:rPr>
                <w:i/>
                <w:iCs/>
                <w:color w:val="000080"/>
                <w:sz w:val="18"/>
              </w:rPr>
              <w:t>Final</w:t>
            </w:r>
          </w:p>
        </w:tc>
        <w:tc>
          <w:tcPr>
            <w:tcW w:w="19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AD995" w14:textId="5BF58106" w:rsidR="007200F8" w:rsidRDefault="00AB0559" w:rsidP="008746D4">
            <w:pPr>
              <w:pStyle w:val="Table-Text"/>
              <w:spacing w:before="0" w:after="0" w:line="360" w:lineRule="auto"/>
              <w:rPr>
                <w:sz w:val="18"/>
              </w:rPr>
            </w:pPr>
            <w:r>
              <w:rPr>
                <w:sz w:val="18"/>
              </w:rPr>
              <w:t>Shiva Pandey</w:t>
            </w:r>
          </w:p>
        </w:tc>
        <w:tc>
          <w:tcPr>
            <w:tcW w:w="34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9DBED" w14:textId="3F94F7E8" w:rsidR="007200F8" w:rsidRDefault="007200F8" w:rsidP="008746D4">
            <w:pPr>
              <w:pStyle w:val="Table-Text"/>
              <w:spacing w:before="0" w:after="0" w:line="360" w:lineRule="auto"/>
              <w:rPr>
                <w:sz w:val="18"/>
              </w:rPr>
            </w:pPr>
            <w:r>
              <w:rPr>
                <w:sz w:val="18"/>
              </w:rPr>
              <w:t>First complete draft, which is placed under change control</w:t>
            </w:r>
          </w:p>
        </w:tc>
        <w:tc>
          <w:tcPr>
            <w:tcW w:w="1566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071926" w14:textId="5A64B2A1" w:rsidR="007200F8" w:rsidRDefault="00AB0559" w:rsidP="008746D4">
            <w:pPr>
              <w:pStyle w:val="Table-Text"/>
              <w:spacing w:before="0" w:after="0" w:line="360" w:lineRule="auto"/>
              <w:rPr>
                <w:sz w:val="18"/>
              </w:rPr>
            </w:pPr>
            <w:r>
              <w:rPr>
                <w:sz w:val="18"/>
              </w:rPr>
              <w:t>25</w:t>
            </w:r>
            <w:r w:rsidR="007200F8">
              <w:rPr>
                <w:sz w:val="18"/>
              </w:rPr>
              <w:t>.</w:t>
            </w:r>
            <w:r>
              <w:rPr>
                <w:sz w:val="18"/>
              </w:rPr>
              <w:t>0</w:t>
            </w:r>
            <w:r w:rsidR="007200F8">
              <w:rPr>
                <w:sz w:val="18"/>
              </w:rPr>
              <w:t>3.2016</w:t>
            </w:r>
          </w:p>
        </w:tc>
      </w:tr>
      <w:tr w:rsidR="007200F8" w14:paraId="69F20975" w14:textId="77777777" w:rsidTr="00AB0559">
        <w:trPr>
          <w:cantSplit/>
        </w:trPr>
        <w:tc>
          <w:tcPr>
            <w:tcW w:w="1818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8CB0AC" w14:textId="0EED8BCB" w:rsidR="007200F8" w:rsidRDefault="007200F8" w:rsidP="008746D4">
            <w:pPr>
              <w:pStyle w:val="Table-Text"/>
              <w:spacing w:before="0" w:after="0" w:line="360" w:lineRule="auto"/>
              <w:rPr>
                <w:i/>
                <w:iCs/>
                <w:color w:val="000080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29DCF" w14:textId="53C02F90" w:rsidR="007200F8" w:rsidRDefault="007200F8" w:rsidP="008746D4">
            <w:pPr>
              <w:pStyle w:val="Table-Text"/>
              <w:spacing w:before="0" w:after="0" w:line="360" w:lineRule="auto"/>
              <w:rPr>
                <w:sz w:val="18"/>
              </w:rPr>
            </w:pPr>
          </w:p>
        </w:tc>
        <w:tc>
          <w:tcPr>
            <w:tcW w:w="34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CFA8C" w14:textId="6159F95C" w:rsidR="007200F8" w:rsidRDefault="007200F8" w:rsidP="008746D4">
            <w:pPr>
              <w:pStyle w:val="Table-Text"/>
              <w:spacing w:before="0" w:after="0" w:line="360" w:lineRule="auto"/>
              <w:rPr>
                <w:sz w:val="18"/>
              </w:rPr>
            </w:pPr>
          </w:p>
        </w:tc>
        <w:tc>
          <w:tcPr>
            <w:tcW w:w="1566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349983" w14:textId="5FB9435C" w:rsidR="007200F8" w:rsidRDefault="007200F8" w:rsidP="008746D4">
            <w:pPr>
              <w:pStyle w:val="Table-Text"/>
              <w:spacing w:before="0" w:after="0" w:line="360" w:lineRule="auto"/>
              <w:rPr>
                <w:sz w:val="18"/>
              </w:rPr>
            </w:pPr>
          </w:p>
        </w:tc>
      </w:tr>
    </w:tbl>
    <w:p w14:paraId="0561C9AA" w14:textId="77777777" w:rsidR="00ED2D20" w:rsidRDefault="00ED2D20" w:rsidP="008746D4">
      <w:pPr>
        <w:spacing w:after="0" w:line="360" w:lineRule="auto"/>
      </w:pPr>
    </w:p>
    <w:p w14:paraId="1382316A" w14:textId="77777777" w:rsidR="00ED2D20" w:rsidRDefault="00ED2D20" w:rsidP="008746D4">
      <w:pPr>
        <w:pStyle w:val="Heading1-FormatOnly"/>
        <w:numPr>
          <w:ilvl w:val="0"/>
          <w:numId w:val="0"/>
        </w:numPr>
        <w:spacing w:after="0" w:line="360" w:lineRule="auto"/>
        <w:rPr>
          <w:rFonts w:ascii="Book Antiqua" w:hAnsi="Book Antiqua"/>
          <w:b w:val="0"/>
          <w:bCs w:val="0"/>
        </w:rPr>
      </w:pPr>
      <w:r>
        <w:rPr>
          <w:rFonts w:ascii="Book Antiqua" w:hAnsi="Book Antiqua"/>
          <w:b w:val="0"/>
          <w:bCs w:val="0"/>
        </w:rPr>
        <w:lastRenderedPageBreak/>
        <w:t>Contents</w:t>
      </w:r>
    </w:p>
    <w:p w14:paraId="083B2995" w14:textId="068DA9A6" w:rsidR="00404749" w:rsidRPr="004601AA" w:rsidRDefault="00ED2D20">
      <w:pPr>
        <w:pStyle w:val="TOC1"/>
        <w:tabs>
          <w:tab w:val="left" w:pos="446"/>
          <w:tab w:val="right" w:leader="dot" w:pos="8630"/>
        </w:tabs>
        <w:rPr>
          <w:rFonts w:ascii="Calibri" w:hAnsi="Calibri" w:cs="Arial"/>
          <w:b w:val="0"/>
          <w:bCs w:val="0"/>
          <w:caps w:val="0"/>
          <w:noProof/>
          <w:sz w:val="22"/>
          <w:szCs w:val="22"/>
          <w:lang w:val="en-GB" w:eastAsia="en-GB"/>
        </w:rPr>
      </w:pPr>
      <w:r>
        <w:rPr>
          <w:b w:val="0"/>
          <w:bCs w:val="0"/>
          <w:caps w:val="0"/>
          <w:smallCaps/>
        </w:rPr>
        <w:fldChar w:fldCharType="begin"/>
      </w:r>
      <w:r>
        <w:rPr>
          <w:b w:val="0"/>
          <w:bCs w:val="0"/>
          <w:caps w:val="0"/>
          <w:smallCaps/>
        </w:rPr>
        <w:instrText xml:space="preserve"> TOC \o "1-3" \h \z </w:instrText>
      </w:r>
      <w:r>
        <w:rPr>
          <w:b w:val="0"/>
          <w:bCs w:val="0"/>
          <w:caps w:val="0"/>
          <w:smallCaps/>
        </w:rPr>
        <w:fldChar w:fldCharType="separate"/>
      </w:r>
      <w:hyperlink w:anchor="_Toc509771671" w:history="1">
        <w:r w:rsidR="00404749" w:rsidRPr="00571BA8">
          <w:rPr>
            <w:rStyle w:val="Hyperlink"/>
            <w:noProof/>
          </w:rPr>
          <w:t>1.</w:t>
        </w:r>
        <w:r w:rsidR="00404749" w:rsidRPr="004601AA">
          <w:rPr>
            <w:rFonts w:ascii="Calibri" w:hAnsi="Calibri" w:cs="Arial"/>
            <w:b w:val="0"/>
            <w:bCs w:val="0"/>
            <w:caps w:val="0"/>
            <w:noProof/>
            <w:sz w:val="22"/>
            <w:szCs w:val="22"/>
            <w:lang w:val="en-GB" w:eastAsia="en-GB"/>
          </w:rPr>
          <w:tab/>
        </w:r>
        <w:r w:rsidR="00404749" w:rsidRPr="00571BA8">
          <w:rPr>
            <w:rStyle w:val="Hyperlink"/>
            <w:noProof/>
          </w:rPr>
          <w:t>Introduction</w:t>
        </w:r>
        <w:r w:rsidR="00404749">
          <w:rPr>
            <w:noProof/>
            <w:webHidden/>
          </w:rPr>
          <w:tab/>
        </w:r>
        <w:r w:rsidR="00404749">
          <w:rPr>
            <w:noProof/>
            <w:webHidden/>
          </w:rPr>
          <w:fldChar w:fldCharType="begin"/>
        </w:r>
        <w:r w:rsidR="00404749">
          <w:rPr>
            <w:noProof/>
            <w:webHidden/>
          </w:rPr>
          <w:instrText xml:space="preserve"> PAGEREF _Toc509771671 \h </w:instrText>
        </w:r>
        <w:r w:rsidR="00404749">
          <w:rPr>
            <w:noProof/>
            <w:webHidden/>
          </w:rPr>
        </w:r>
        <w:r w:rsidR="00404749">
          <w:rPr>
            <w:noProof/>
            <w:webHidden/>
          </w:rPr>
          <w:fldChar w:fldCharType="separate"/>
        </w:r>
        <w:r w:rsidR="00404749">
          <w:rPr>
            <w:noProof/>
            <w:webHidden/>
          </w:rPr>
          <w:t>5</w:t>
        </w:r>
        <w:r w:rsidR="00404749">
          <w:rPr>
            <w:noProof/>
            <w:webHidden/>
          </w:rPr>
          <w:fldChar w:fldCharType="end"/>
        </w:r>
      </w:hyperlink>
    </w:p>
    <w:p w14:paraId="60B70062" w14:textId="601A45E0" w:rsidR="00404749" w:rsidRPr="004601AA" w:rsidRDefault="00404749">
      <w:pPr>
        <w:pStyle w:val="TOC2"/>
        <w:tabs>
          <w:tab w:val="left" w:pos="720"/>
          <w:tab w:val="right" w:leader="dot" w:pos="8630"/>
        </w:tabs>
        <w:rPr>
          <w:rFonts w:ascii="Calibri" w:hAnsi="Calibri" w:cs="Arial"/>
          <w:smallCaps w:val="0"/>
          <w:noProof/>
          <w:sz w:val="22"/>
          <w:szCs w:val="22"/>
          <w:lang w:val="en-GB" w:eastAsia="en-GB"/>
        </w:rPr>
      </w:pPr>
      <w:hyperlink w:anchor="_Toc509771672" w:history="1">
        <w:r w:rsidRPr="00571BA8">
          <w:rPr>
            <w:rStyle w:val="Hyperlink"/>
            <w:noProof/>
          </w:rPr>
          <w:t>1.1</w:t>
        </w:r>
        <w:r w:rsidRPr="004601AA">
          <w:rPr>
            <w:rFonts w:ascii="Calibri" w:hAnsi="Calibri" w:cs="Arial"/>
            <w:smallCaps w:val="0"/>
            <w:noProof/>
            <w:sz w:val="22"/>
            <w:szCs w:val="22"/>
            <w:lang w:val="en-GB" w:eastAsia="en-GB"/>
          </w:rPr>
          <w:tab/>
        </w:r>
        <w:r w:rsidRPr="00571BA8">
          <w:rPr>
            <w:rStyle w:val="Hyperlink"/>
            <w:noProof/>
          </w:rPr>
          <w:t>Project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_Toc509771672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96A5D6" w14:textId="3570441E" w:rsidR="00404749" w:rsidRPr="004601AA" w:rsidRDefault="00404749">
      <w:pPr>
        <w:pStyle w:val="TOC2"/>
        <w:tabs>
          <w:tab w:val="left" w:pos="720"/>
          <w:tab w:val="right" w:leader="dot" w:pos="8630"/>
        </w:tabs>
        <w:rPr>
          <w:rFonts w:ascii="Calibri" w:hAnsi="Calibri" w:cs="Arial"/>
          <w:smallCaps w:val="0"/>
          <w:noProof/>
          <w:sz w:val="22"/>
          <w:szCs w:val="22"/>
          <w:lang w:val="en-GB" w:eastAsia="en-GB"/>
        </w:rPr>
      </w:pPr>
      <w:hyperlink w:anchor="_Toc509771673" w:history="1">
        <w:r w:rsidRPr="00571BA8">
          <w:rPr>
            <w:rStyle w:val="Hyperlink"/>
            <w:noProof/>
          </w:rPr>
          <w:t>1.2</w:t>
        </w:r>
        <w:r w:rsidRPr="004601AA">
          <w:rPr>
            <w:rFonts w:ascii="Calibri" w:hAnsi="Calibri" w:cs="Arial"/>
            <w:smallCaps w:val="0"/>
            <w:noProof/>
            <w:sz w:val="22"/>
            <w:szCs w:val="22"/>
            <w:lang w:val="en-GB" w:eastAsia="en-GB"/>
          </w:rPr>
          <w:tab/>
        </w:r>
        <w:r w:rsidRPr="00571BA8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_Toc509771673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64F4B6" w14:textId="13A3A595" w:rsidR="00404749" w:rsidRPr="004601AA" w:rsidRDefault="00404749">
      <w:pPr>
        <w:pStyle w:val="TOC2"/>
        <w:tabs>
          <w:tab w:val="left" w:pos="720"/>
          <w:tab w:val="right" w:leader="dot" w:pos="8630"/>
        </w:tabs>
        <w:rPr>
          <w:rFonts w:ascii="Calibri" w:hAnsi="Calibri" w:cs="Arial"/>
          <w:smallCaps w:val="0"/>
          <w:noProof/>
          <w:sz w:val="22"/>
          <w:szCs w:val="22"/>
          <w:lang w:val="en-GB" w:eastAsia="en-GB"/>
        </w:rPr>
      </w:pPr>
      <w:hyperlink w:anchor="_Toc509771674" w:history="1">
        <w:r w:rsidRPr="00571BA8">
          <w:rPr>
            <w:rStyle w:val="Hyperlink"/>
            <w:noProof/>
          </w:rPr>
          <w:t>1.3</w:t>
        </w:r>
        <w:r w:rsidRPr="004601AA">
          <w:rPr>
            <w:rFonts w:ascii="Calibri" w:hAnsi="Calibri" w:cs="Arial"/>
            <w:smallCaps w:val="0"/>
            <w:noProof/>
            <w:sz w:val="22"/>
            <w:szCs w:val="22"/>
            <w:lang w:val="en-GB" w:eastAsia="en-GB"/>
          </w:rPr>
          <w:tab/>
        </w:r>
        <w:r w:rsidRPr="00571BA8">
          <w:rPr>
            <w:rStyle w:val="Hyperlink"/>
            <w:noProof/>
          </w:rPr>
          <w:t>Reference/ Source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_Toc509771674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0CA828" w14:textId="00C7E8E6" w:rsidR="00404749" w:rsidRPr="004601AA" w:rsidRDefault="00404749">
      <w:pPr>
        <w:pStyle w:val="TOC2"/>
        <w:tabs>
          <w:tab w:val="left" w:pos="720"/>
          <w:tab w:val="right" w:leader="dot" w:pos="8630"/>
        </w:tabs>
        <w:rPr>
          <w:rFonts w:ascii="Calibri" w:hAnsi="Calibri" w:cs="Arial"/>
          <w:smallCaps w:val="0"/>
          <w:noProof/>
          <w:sz w:val="22"/>
          <w:szCs w:val="22"/>
          <w:lang w:val="en-GB" w:eastAsia="en-GB"/>
        </w:rPr>
      </w:pPr>
      <w:hyperlink w:anchor="_Toc509771675" w:history="1">
        <w:r w:rsidRPr="00571BA8">
          <w:rPr>
            <w:rStyle w:val="Hyperlink"/>
            <w:noProof/>
          </w:rPr>
          <w:t>1.4</w:t>
        </w:r>
        <w:r w:rsidRPr="004601AA">
          <w:rPr>
            <w:rFonts w:ascii="Calibri" w:hAnsi="Calibri" w:cs="Arial"/>
            <w:smallCaps w:val="0"/>
            <w:noProof/>
            <w:sz w:val="22"/>
            <w:szCs w:val="22"/>
            <w:lang w:val="en-GB" w:eastAsia="en-GB"/>
          </w:rPr>
          <w:tab/>
        </w:r>
        <w:r w:rsidRPr="00571BA8">
          <w:rPr>
            <w:rStyle w:val="Hyperlink"/>
            <w:noProof/>
          </w:rPr>
          <w:t>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_Toc509771675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9BEFA7" w14:textId="473746EC" w:rsidR="00404749" w:rsidRPr="004601AA" w:rsidRDefault="00404749">
      <w:pPr>
        <w:pStyle w:val="TOC1"/>
        <w:tabs>
          <w:tab w:val="left" w:pos="446"/>
          <w:tab w:val="right" w:leader="dot" w:pos="8630"/>
        </w:tabs>
        <w:rPr>
          <w:rFonts w:ascii="Calibri" w:hAnsi="Calibri" w:cs="Arial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509771676" w:history="1">
        <w:r w:rsidRPr="00571BA8">
          <w:rPr>
            <w:rStyle w:val="Hyperlink"/>
            <w:noProof/>
          </w:rPr>
          <w:t>2.</w:t>
        </w:r>
        <w:r w:rsidRPr="004601AA">
          <w:rPr>
            <w:rFonts w:ascii="Calibri" w:hAnsi="Calibri" w:cs="Arial"/>
            <w:b w:val="0"/>
            <w:bCs w:val="0"/>
            <w:caps w:val="0"/>
            <w:noProof/>
            <w:sz w:val="22"/>
            <w:szCs w:val="22"/>
            <w:lang w:val="en-GB" w:eastAsia="en-GB"/>
          </w:rPr>
          <w:tab/>
        </w:r>
        <w:r w:rsidRPr="00571BA8">
          <w:rPr>
            <w:rStyle w:val="Hyperlink"/>
            <w:noProof/>
          </w:rPr>
          <w:t>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_Toc509771676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45D3CE" w14:textId="19503E3F" w:rsidR="00404749" w:rsidRPr="004601AA" w:rsidRDefault="00404749">
      <w:pPr>
        <w:pStyle w:val="TOC2"/>
        <w:tabs>
          <w:tab w:val="left" w:pos="720"/>
          <w:tab w:val="right" w:leader="dot" w:pos="8630"/>
        </w:tabs>
        <w:rPr>
          <w:rFonts w:ascii="Calibri" w:hAnsi="Calibri" w:cs="Arial"/>
          <w:smallCaps w:val="0"/>
          <w:noProof/>
          <w:sz w:val="22"/>
          <w:szCs w:val="22"/>
          <w:lang w:val="en-GB" w:eastAsia="en-GB"/>
        </w:rPr>
      </w:pPr>
      <w:hyperlink w:anchor="_Toc509771677" w:history="1">
        <w:r w:rsidRPr="00571BA8">
          <w:rPr>
            <w:rStyle w:val="Hyperlink"/>
            <w:noProof/>
          </w:rPr>
          <w:t>2.1</w:t>
        </w:r>
        <w:r w:rsidRPr="004601AA">
          <w:rPr>
            <w:rFonts w:ascii="Calibri" w:hAnsi="Calibri" w:cs="Arial"/>
            <w:smallCaps w:val="0"/>
            <w:noProof/>
            <w:sz w:val="22"/>
            <w:szCs w:val="22"/>
            <w:lang w:val="en-GB" w:eastAsia="en-GB"/>
          </w:rPr>
          <w:tab/>
        </w:r>
        <w:r w:rsidRPr="00571BA8">
          <w:rPr>
            <w:rStyle w:val="Hyperlink"/>
            <w:noProof/>
          </w:rPr>
          <w:t>System Architecture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_Toc509771677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DB3C50" w14:textId="1ADD081E" w:rsidR="00404749" w:rsidRPr="004601AA" w:rsidRDefault="00404749">
      <w:pPr>
        <w:pStyle w:val="TOC1"/>
        <w:tabs>
          <w:tab w:val="left" w:pos="446"/>
          <w:tab w:val="right" w:leader="dot" w:pos="8630"/>
        </w:tabs>
        <w:rPr>
          <w:rFonts w:ascii="Calibri" w:hAnsi="Calibri" w:cs="Arial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509771678" w:history="1">
        <w:r w:rsidRPr="00571BA8">
          <w:rPr>
            <w:rStyle w:val="Hyperlink"/>
            <w:noProof/>
          </w:rPr>
          <w:t>3.</w:t>
        </w:r>
        <w:r w:rsidRPr="004601AA">
          <w:rPr>
            <w:rFonts w:ascii="Calibri" w:hAnsi="Calibri" w:cs="Arial"/>
            <w:b w:val="0"/>
            <w:bCs w:val="0"/>
            <w:caps w:val="0"/>
            <w:noProof/>
            <w:sz w:val="22"/>
            <w:szCs w:val="22"/>
            <w:lang w:val="en-GB" w:eastAsia="en-GB"/>
          </w:rPr>
          <w:tab/>
        </w:r>
        <w:r w:rsidRPr="00571BA8">
          <w:rPr>
            <w:rStyle w:val="Hyperlink"/>
            <w:noProof/>
          </w:rPr>
          <w:t>Use Case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_Toc509771678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4A57E90" w14:textId="3B64F01E" w:rsidR="00404749" w:rsidRPr="004601AA" w:rsidRDefault="00404749">
      <w:pPr>
        <w:pStyle w:val="TOC2"/>
        <w:tabs>
          <w:tab w:val="left" w:pos="720"/>
          <w:tab w:val="right" w:leader="dot" w:pos="8630"/>
        </w:tabs>
        <w:rPr>
          <w:rFonts w:ascii="Calibri" w:hAnsi="Calibri" w:cs="Arial"/>
          <w:smallCaps w:val="0"/>
          <w:noProof/>
          <w:sz w:val="22"/>
          <w:szCs w:val="22"/>
          <w:lang w:val="en-GB" w:eastAsia="en-GB"/>
        </w:rPr>
      </w:pPr>
      <w:hyperlink w:anchor="_Toc509771679" w:history="1">
        <w:r w:rsidRPr="00571BA8">
          <w:rPr>
            <w:rStyle w:val="Hyperlink"/>
            <w:noProof/>
          </w:rPr>
          <w:t>3.1</w:t>
        </w:r>
        <w:r w:rsidRPr="004601AA">
          <w:rPr>
            <w:rFonts w:ascii="Calibri" w:hAnsi="Calibri" w:cs="Arial"/>
            <w:smallCaps w:val="0"/>
            <w:noProof/>
            <w:sz w:val="22"/>
            <w:szCs w:val="22"/>
            <w:lang w:val="en-GB" w:eastAsia="en-GB"/>
          </w:rPr>
          <w:tab/>
        </w:r>
        <w:r w:rsidRPr="00571BA8">
          <w:rPr>
            <w:rStyle w:val="Hyperlink"/>
            <w:noProof/>
          </w:rPr>
          <w:t>List of Actors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_Toc509771679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F52851" w14:textId="3A9A9079" w:rsidR="00404749" w:rsidRPr="004601AA" w:rsidRDefault="00404749">
      <w:pPr>
        <w:pStyle w:val="TOC2"/>
        <w:tabs>
          <w:tab w:val="left" w:pos="720"/>
          <w:tab w:val="right" w:leader="dot" w:pos="8630"/>
        </w:tabs>
        <w:rPr>
          <w:rFonts w:ascii="Calibri" w:hAnsi="Calibri" w:cs="Arial"/>
          <w:smallCaps w:val="0"/>
          <w:noProof/>
          <w:sz w:val="22"/>
          <w:szCs w:val="22"/>
          <w:lang w:val="en-GB" w:eastAsia="en-GB"/>
        </w:rPr>
      </w:pPr>
      <w:hyperlink w:anchor="_Toc509771680" w:history="1">
        <w:r w:rsidRPr="00571BA8">
          <w:rPr>
            <w:rStyle w:val="Hyperlink"/>
            <w:noProof/>
          </w:rPr>
          <w:t>3.2</w:t>
        </w:r>
        <w:r w:rsidRPr="004601AA">
          <w:rPr>
            <w:rFonts w:ascii="Calibri" w:hAnsi="Calibri" w:cs="Arial"/>
            <w:smallCaps w:val="0"/>
            <w:noProof/>
            <w:sz w:val="22"/>
            <w:szCs w:val="22"/>
            <w:lang w:val="en-GB" w:eastAsia="en-GB"/>
          </w:rPr>
          <w:tab/>
        </w:r>
        <w:r w:rsidRPr="00571BA8">
          <w:rPr>
            <w:rStyle w:val="Hyperlink"/>
            <w:noProof/>
          </w:rPr>
          <w:t>List of 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_Toc509771680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186246" w14:textId="1B0C88CE" w:rsidR="00404749" w:rsidRPr="004601AA" w:rsidRDefault="00404749">
      <w:pPr>
        <w:pStyle w:val="TOC2"/>
        <w:tabs>
          <w:tab w:val="left" w:pos="720"/>
          <w:tab w:val="right" w:leader="dot" w:pos="8630"/>
        </w:tabs>
        <w:rPr>
          <w:rFonts w:ascii="Calibri" w:hAnsi="Calibri" w:cs="Arial"/>
          <w:smallCaps w:val="0"/>
          <w:noProof/>
          <w:sz w:val="22"/>
          <w:szCs w:val="22"/>
          <w:lang w:val="en-GB" w:eastAsia="en-GB"/>
        </w:rPr>
      </w:pPr>
      <w:hyperlink w:anchor="_Toc509771681" w:history="1">
        <w:r w:rsidRPr="00571BA8">
          <w:rPr>
            <w:rStyle w:val="Hyperlink"/>
            <w:noProof/>
          </w:rPr>
          <w:t>3.3</w:t>
        </w:r>
        <w:r w:rsidRPr="004601AA">
          <w:rPr>
            <w:rFonts w:ascii="Calibri" w:hAnsi="Calibri" w:cs="Arial"/>
            <w:smallCaps w:val="0"/>
            <w:noProof/>
            <w:sz w:val="22"/>
            <w:szCs w:val="22"/>
            <w:lang w:val="en-GB" w:eastAsia="en-GB"/>
          </w:rPr>
          <w:tab/>
        </w:r>
        <w:r w:rsidRPr="00571BA8">
          <w:rPr>
            <w:rStyle w:val="Hyperlink"/>
            <w:noProof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_Toc509771681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7EEFC5" w14:textId="6A1EFAF8" w:rsidR="00404749" w:rsidRPr="004601AA" w:rsidRDefault="00404749">
      <w:pPr>
        <w:pStyle w:val="TOC2"/>
        <w:tabs>
          <w:tab w:val="left" w:pos="720"/>
          <w:tab w:val="right" w:leader="dot" w:pos="8630"/>
        </w:tabs>
        <w:rPr>
          <w:rFonts w:ascii="Calibri" w:hAnsi="Calibri" w:cs="Arial"/>
          <w:smallCaps w:val="0"/>
          <w:noProof/>
          <w:sz w:val="22"/>
          <w:szCs w:val="22"/>
          <w:lang w:val="en-GB" w:eastAsia="en-GB"/>
        </w:rPr>
      </w:pPr>
      <w:hyperlink w:anchor="_Toc509771682" w:history="1">
        <w:r w:rsidRPr="00571BA8">
          <w:rPr>
            <w:rStyle w:val="Hyperlink"/>
            <w:noProof/>
          </w:rPr>
          <w:t>3.4</w:t>
        </w:r>
        <w:r w:rsidRPr="004601AA">
          <w:rPr>
            <w:rFonts w:ascii="Calibri" w:hAnsi="Calibri" w:cs="Arial"/>
            <w:smallCaps w:val="0"/>
            <w:noProof/>
            <w:sz w:val="22"/>
            <w:szCs w:val="22"/>
            <w:lang w:val="en-GB" w:eastAsia="en-GB"/>
          </w:rPr>
          <w:tab/>
        </w:r>
        <w:r w:rsidRPr="00571BA8">
          <w:rPr>
            <w:rStyle w:val="Hyperlink"/>
            <w:noProof/>
          </w:rPr>
          <w:t>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_Toc509771682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9C13853" w14:textId="23441A5F" w:rsidR="00404749" w:rsidRPr="004601AA" w:rsidRDefault="00404749">
      <w:pPr>
        <w:pStyle w:val="TOC2"/>
        <w:tabs>
          <w:tab w:val="left" w:pos="720"/>
          <w:tab w:val="right" w:leader="dot" w:pos="8630"/>
        </w:tabs>
        <w:rPr>
          <w:rFonts w:ascii="Calibri" w:hAnsi="Calibri" w:cs="Arial"/>
          <w:smallCaps w:val="0"/>
          <w:noProof/>
          <w:sz w:val="22"/>
          <w:szCs w:val="22"/>
          <w:lang w:val="en-GB" w:eastAsia="en-GB"/>
        </w:rPr>
      </w:pPr>
      <w:hyperlink w:anchor="_Toc509771683" w:history="1">
        <w:r w:rsidRPr="00571BA8">
          <w:rPr>
            <w:rStyle w:val="Hyperlink"/>
            <w:noProof/>
          </w:rPr>
          <w:t>3.5</w:t>
        </w:r>
        <w:r w:rsidRPr="004601AA">
          <w:rPr>
            <w:rFonts w:ascii="Calibri" w:hAnsi="Calibri" w:cs="Arial"/>
            <w:smallCaps w:val="0"/>
            <w:noProof/>
            <w:sz w:val="22"/>
            <w:szCs w:val="22"/>
            <w:lang w:val="en-GB" w:eastAsia="en-GB"/>
          </w:rPr>
          <w:tab/>
        </w:r>
        <w:r w:rsidRPr="00571BA8">
          <w:rPr>
            <w:rStyle w:val="Hyperlink"/>
            <w:noProof/>
          </w:rPr>
          <w:t>Data 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_Toc509771683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49AA763" w14:textId="55E2C1BF" w:rsidR="00404749" w:rsidRPr="004601AA" w:rsidRDefault="00404749">
      <w:pPr>
        <w:pStyle w:val="TOC1"/>
        <w:tabs>
          <w:tab w:val="left" w:pos="446"/>
          <w:tab w:val="right" w:leader="dot" w:pos="8630"/>
        </w:tabs>
        <w:rPr>
          <w:rFonts w:ascii="Calibri" w:hAnsi="Calibri" w:cs="Arial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509771684" w:history="1">
        <w:r w:rsidRPr="00571BA8">
          <w:rPr>
            <w:rStyle w:val="Hyperlink"/>
            <w:noProof/>
          </w:rPr>
          <w:t>4.</w:t>
        </w:r>
        <w:r w:rsidRPr="004601AA">
          <w:rPr>
            <w:rFonts w:ascii="Calibri" w:hAnsi="Calibri" w:cs="Arial"/>
            <w:b w:val="0"/>
            <w:bCs w:val="0"/>
            <w:caps w:val="0"/>
            <w:noProof/>
            <w:sz w:val="22"/>
            <w:szCs w:val="22"/>
            <w:lang w:val="en-GB" w:eastAsia="en-GB"/>
          </w:rPr>
          <w:tab/>
        </w:r>
        <w:r w:rsidRPr="00571BA8">
          <w:rPr>
            <w:rStyle w:val="Hyperlink"/>
            <w:noProof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_Toc509771684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C1455A1" w14:textId="7A2CA383" w:rsidR="00404749" w:rsidRPr="004601AA" w:rsidRDefault="00404749">
      <w:pPr>
        <w:pStyle w:val="TOC1"/>
        <w:tabs>
          <w:tab w:val="left" w:pos="446"/>
          <w:tab w:val="right" w:leader="dot" w:pos="8630"/>
        </w:tabs>
        <w:rPr>
          <w:rFonts w:ascii="Calibri" w:hAnsi="Calibri" w:cs="Arial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509771685" w:history="1">
        <w:r w:rsidRPr="00571BA8">
          <w:rPr>
            <w:rStyle w:val="Hyperlink"/>
            <w:noProof/>
          </w:rPr>
          <w:t>5.</w:t>
        </w:r>
        <w:r w:rsidRPr="004601AA">
          <w:rPr>
            <w:rFonts w:ascii="Calibri" w:hAnsi="Calibri" w:cs="Arial"/>
            <w:b w:val="0"/>
            <w:bCs w:val="0"/>
            <w:caps w:val="0"/>
            <w:noProof/>
            <w:sz w:val="22"/>
            <w:szCs w:val="22"/>
            <w:lang w:val="en-GB" w:eastAsia="en-GB"/>
          </w:rPr>
          <w:tab/>
        </w:r>
        <w:r w:rsidRPr="00571BA8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_Toc509771685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0DB1413" w14:textId="6D379424" w:rsidR="00ED2D20" w:rsidRDefault="00ED2D20" w:rsidP="008746D4">
      <w:pPr>
        <w:spacing w:after="0" w:line="360" w:lineRule="auto"/>
      </w:pPr>
      <w:r>
        <w:rPr>
          <w:b/>
          <w:bCs/>
          <w:caps/>
          <w:smallCaps/>
          <w:sz w:val="20"/>
          <w:szCs w:val="24"/>
        </w:rPr>
        <w:fldChar w:fldCharType="end"/>
      </w:r>
    </w:p>
    <w:p w14:paraId="409ACBCD" w14:textId="6AB71E00" w:rsidR="00ED2D20" w:rsidRPr="00461E16" w:rsidRDefault="00ED2D20" w:rsidP="00461E16">
      <w:pPr>
        <w:pStyle w:val="Heading1-FormatOnly"/>
        <w:numPr>
          <w:ilvl w:val="0"/>
          <w:numId w:val="0"/>
        </w:numPr>
        <w:spacing w:after="0" w:line="360" w:lineRule="auto"/>
        <w:rPr>
          <w:rFonts w:ascii="Book Antiqua" w:hAnsi="Book Antiqua"/>
          <w:b w:val="0"/>
          <w:bCs w:val="0"/>
        </w:rPr>
      </w:pPr>
      <w:r>
        <w:rPr>
          <w:rFonts w:ascii="Book Antiqua" w:hAnsi="Book Antiqua"/>
          <w:b w:val="0"/>
          <w:bCs w:val="0"/>
        </w:rPr>
        <w:lastRenderedPageBreak/>
        <w:t>List of Figures</w:t>
      </w:r>
      <w:r>
        <w:t xml:space="preserve">. </w:t>
      </w:r>
    </w:p>
    <w:p w14:paraId="0D894DCB" w14:textId="327F20CB" w:rsidR="00CC248D" w:rsidRPr="004915A7" w:rsidRDefault="00ED2D20" w:rsidP="008746D4">
      <w:pPr>
        <w:pStyle w:val="TableofFigures"/>
        <w:spacing w:after="0" w:line="360" w:lineRule="auto"/>
        <w:rPr>
          <w:rFonts w:ascii="Calibri" w:hAnsi="Calibri"/>
          <w:noProof/>
          <w:lang w:eastAsia="fi-FI"/>
        </w:rPr>
      </w:pPr>
      <w:r>
        <w:fldChar w:fldCharType="begin"/>
      </w:r>
      <w:r>
        <w:instrText xml:space="preserve"> TOC \t "Caption" \c </w:instrText>
      </w:r>
      <w:r>
        <w:fldChar w:fldCharType="separate"/>
      </w:r>
      <w:r w:rsidR="00CC248D">
        <w:rPr>
          <w:noProof/>
        </w:rPr>
        <w:t>Figure 1 System Architecture</w:t>
      </w:r>
      <w:r w:rsidR="00CC248D">
        <w:rPr>
          <w:noProof/>
        </w:rPr>
        <w:tab/>
      </w:r>
      <w:r w:rsidR="00001210">
        <w:rPr>
          <w:noProof/>
        </w:rPr>
        <w:t>7</w:t>
      </w:r>
    </w:p>
    <w:p w14:paraId="677A21D0" w14:textId="10E818D8" w:rsidR="00CC248D" w:rsidRPr="004915A7" w:rsidRDefault="00CC248D" w:rsidP="008746D4">
      <w:pPr>
        <w:pStyle w:val="TableofFigures"/>
        <w:spacing w:after="0" w:line="360" w:lineRule="auto"/>
        <w:rPr>
          <w:rFonts w:ascii="Calibri" w:hAnsi="Calibri"/>
          <w:noProof/>
          <w:lang w:eastAsia="fi-FI"/>
        </w:rPr>
      </w:pPr>
      <w:r>
        <w:rPr>
          <w:noProof/>
        </w:rPr>
        <w:t>Figure 2 System Level Use Case Diagram</w:t>
      </w:r>
      <w:r>
        <w:rPr>
          <w:noProof/>
        </w:rPr>
        <w:tab/>
      </w:r>
      <w:r w:rsidR="00001210">
        <w:rPr>
          <w:noProof/>
        </w:rPr>
        <w:t>9</w:t>
      </w:r>
    </w:p>
    <w:p w14:paraId="0B4F98A3" w14:textId="1DD1DF54" w:rsidR="00ED2D20" w:rsidRDefault="00CC248D" w:rsidP="00001210">
      <w:pPr>
        <w:pStyle w:val="TableofFigures"/>
        <w:spacing w:after="0" w:line="360" w:lineRule="auto"/>
      </w:pPr>
      <w:r>
        <w:rPr>
          <w:noProof/>
        </w:rPr>
        <w:tab/>
      </w:r>
      <w:r w:rsidR="00ED2D20">
        <w:fldChar w:fldCharType="end"/>
      </w:r>
    </w:p>
    <w:p w14:paraId="079F56AC" w14:textId="77777777" w:rsidR="00ED2D20" w:rsidRPr="003E0B23" w:rsidRDefault="00ED2D20" w:rsidP="008746D4">
      <w:pPr>
        <w:pStyle w:val="Heading1"/>
        <w:spacing w:after="0" w:line="360" w:lineRule="auto"/>
        <w:rPr>
          <w:b w:val="0"/>
          <w:bCs w:val="0"/>
          <w:sz w:val="24"/>
          <w:szCs w:val="24"/>
        </w:rPr>
      </w:pPr>
      <w:bookmarkStart w:id="0" w:name="_Toc509771671"/>
      <w:r w:rsidRPr="003E0B23">
        <w:rPr>
          <w:b w:val="0"/>
          <w:bCs w:val="0"/>
          <w:sz w:val="24"/>
          <w:szCs w:val="24"/>
        </w:rPr>
        <w:lastRenderedPageBreak/>
        <w:t>Introduction</w:t>
      </w:r>
      <w:bookmarkEnd w:id="0"/>
      <w:r w:rsidRPr="003E0B23">
        <w:rPr>
          <w:b w:val="0"/>
          <w:bCs w:val="0"/>
          <w:sz w:val="24"/>
          <w:szCs w:val="24"/>
        </w:rPr>
        <w:t xml:space="preserve"> </w:t>
      </w:r>
    </w:p>
    <w:p w14:paraId="760DB1CC" w14:textId="417F13ED" w:rsidR="00ED2D20" w:rsidRPr="003E0B23" w:rsidRDefault="00ED2D20" w:rsidP="008746D4">
      <w:pPr>
        <w:pStyle w:val="Heading2"/>
        <w:spacing w:before="0" w:after="0" w:line="360" w:lineRule="auto"/>
        <w:rPr>
          <w:sz w:val="24"/>
          <w:szCs w:val="24"/>
        </w:rPr>
      </w:pPr>
      <w:bookmarkStart w:id="1" w:name="_Toc509771672"/>
      <w:r w:rsidRPr="003E0B23">
        <w:rPr>
          <w:sz w:val="24"/>
          <w:szCs w:val="24"/>
        </w:rPr>
        <w:t>Project Overview</w:t>
      </w:r>
      <w:bookmarkEnd w:id="1"/>
      <w:r w:rsidRPr="003E0B23">
        <w:rPr>
          <w:sz w:val="24"/>
          <w:szCs w:val="24"/>
        </w:rPr>
        <w:t xml:space="preserve"> </w:t>
      </w:r>
    </w:p>
    <w:p w14:paraId="432C3FD7" w14:textId="77777777" w:rsidR="00847145" w:rsidRPr="003E0B23" w:rsidRDefault="00847145" w:rsidP="008746D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F904C45" w14:textId="28FF58D7" w:rsidR="00BA267E" w:rsidRPr="003E0B23" w:rsidRDefault="00BA267E" w:rsidP="008746D4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3E0B23">
        <w:rPr>
          <w:rFonts w:ascii="Arial" w:hAnsi="Arial" w:cs="Arial"/>
          <w:color w:val="000000"/>
          <w:sz w:val="24"/>
          <w:szCs w:val="24"/>
        </w:rPr>
        <w:t>Online shopping system is an extremely important e-commerce web-application to be able to respond to the client's needs and desires in the most effective and timely manner. This online shopping project is launched to design a commercial website that can help to improve the business and make it worldwide</w:t>
      </w:r>
      <w:r w:rsidR="0089096C" w:rsidRPr="003E0B23">
        <w:rPr>
          <w:rFonts w:ascii="Arial" w:hAnsi="Arial" w:cs="Arial"/>
          <w:color w:val="000000"/>
          <w:sz w:val="24"/>
          <w:szCs w:val="24"/>
        </w:rPr>
        <w:t>.</w:t>
      </w:r>
    </w:p>
    <w:p w14:paraId="66FFEED2" w14:textId="77777777" w:rsidR="00847145" w:rsidRPr="003E0B23" w:rsidRDefault="00847145" w:rsidP="008746D4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1E4B2575" w14:textId="73EE8013" w:rsidR="00EC37F3" w:rsidRPr="003E0B23" w:rsidRDefault="00774A2E" w:rsidP="008746D4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3E0B23">
        <w:rPr>
          <w:rFonts w:ascii="Arial" w:hAnsi="Arial" w:cs="Arial"/>
          <w:color w:val="000000"/>
          <w:sz w:val="24"/>
          <w:szCs w:val="24"/>
        </w:rPr>
        <w:t xml:space="preserve">The main objective of this project </w:t>
      </w:r>
      <w:r w:rsidR="00BE0E7B" w:rsidRPr="003E0B23">
        <w:rPr>
          <w:rFonts w:ascii="Arial" w:hAnsi="Arial" w:cs="Arial"/>
          <w:color w:val="000000"/>
          <w:sz w:val="24"/>
          <w:szCs w:val="24"/>
        </w:rPr>
        <w:t xml:space="preserve">is </w:t>
      </w:r>
      <w:r w:rsidRPr="003E0B23">
        <w:rPr>
          <w:rFonts w:ascii="Arial" w:hAnsi="Arial" w:cs="Arial"/>
          <w:color w:val="000000"/>
          <w:sz w:val="24"/>
          <w:szCs w:val="24"/>
        </w:rPr>
        <w:t xml:space="preserve">to fix the limitations and problems related to paper-based processes of shopping. It manages and tracks all the details of shopping, delivery, products, payments, customer and internet. </w:t>
      </w:r>
    </w:p>
    <w:p w14:paraId="0264ED3B" w14:textId="77777777" w:rsidR="00BE0E7B" w:rsidRPr="003E0B23" w:rsidRDefault="00BE0E7B" w:rsidP="008746D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12E2CFD" w14:textId="42392301" w:rsidR="00ED2D20" w:rsidRPr="003E0B23" w:rsidRDefault="00ED2D20" w:rsidP="008746D4">
      <w:pPr>
        <w:pStyle w:val="Heading2"/>
        <w:spacing w:before="0" w:after="0" w:line="360" w:lineRule="auto"/>
        <w:rPr>
          <w:sz w:val="24"/>
          <w:szCs w:val="24"/>
        </w:rPr>
      </w:pPr>
      <w:bookmarkStart w:id="2" w:name="_Toc509771673"/>
      <w:r w:rsidRPr="003E0B23">
        <w:rPr>
          <w:sz w:val="24"/>
          <w:szCs w:val="24"/>
        </w:rPr>
        <w:t>Problem Statement</w:t>
      </w:r>
      <w:bookmarkEnd w:id="2"/>
    </w:p>
    <w:p w14:paraId="2500AF90" w14:textId="77777777" w:rsidR="00850E99" w:rsidRPr="003E0B23" w:rsidRDefault="00850E99" w:rsidP="008746D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A8B6E8B" w14:textId="20CE1850" w:rsidR="00774A2E" w:rsidRPr="003E0B23" w:rsidRDefault="00774A2E" w:rsidP="008746D4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3E0B23">
        <w:rPr>
          <w:rFonts w:ascii="Arial" w:hAnsi="Arial" w:cs="Arial"/>
          <w:color w:val="000000"/>
          <w:sz w:val="24"/>
          <w:szCs w:val="24"/>
        </w:rPr>
        <w:t xml:space="preserve">The purpose of this </w:t>
      </w:r>
      <w:r w:rsidR="00B86B64" w:rsidRPr="003E0B23">
        <w:rPr>
          <w:rFonts w:ascii="Arial" w:hAnsi="Arial" w:cs="Arial"/>
          <w:color w:val="000000"/>
          <w:sz w:val="24"/>
          <w:szCs w:val="24"/>
        </w:rPr>
        <w:t xml:space="preserve">web-based </w:t>
      </w:r>
      <w:r w:rsidRPr="003E0B23">
        <w:rPr>
          <w:rFonts w:ascii="Arial" w:hAnsi="Arial" w:cs="Arial"/>
          <w:color w:val="000000"/>
          <w:sz w:val="24"/>
          <w:szCs w:val="24"/>
        </w:rPr>
        <w:t>application is to systematize and facilitate the entire process of shopping</w:t>
      </w:r>
      <w:r w:rsidR="00B86B64" w:rsidRPr="003E0B23">
        <w:rPr>
          <w:rFonts w:ascii="Arial" w:hAnsi="Arial" w:cs="Arial"/>
          <w:color w:val="000000"/>
          <w:sz w:val="24"/>
          <w:szCs w:val="24"/>
        </w:rPr>
        <w:t xml:space="preserve"> over the internet. It is designed to maximize access to improve the continuity and efficiency of the services to the end user.</w:t>
      </w:r>
    </w:p>
    <w:p w14:paraId="1D877128" w14:textId="700CD8EE" w:rsidR="00850E99" w:rsidRPr="003E0B23" w:rsidRDefault="00850E99" w:rsidP="008746D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7EB14A7" w14:textId="77777777" w:rsidR="00850E99" w:rsidRPr="003E0B23" w:rsidRDefault="00850E99" w:rsidP="008746D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342219C" w14:textId="586EC811" w:rsidR="00ED2D20" w:rsidRPr="003E0B23" w:rsidRDefault="00ED2D20" w:rsidP="008746D4">
      <w:pPr>
        <w:pStyle w:val="Heading2"/>
        <w:numPr>
          <w:numberingChange w:id="3" w:author="Hajira Kureshi" w:date="2000-10-02T12:27:00Z" w:original="%1:1:0:.%2:8:0:"/>
        </w:numPr>
        <w:spacing w:before="0" w:after="0" w:line="360" w:lineRule="auto"/>
        <w:rPr>
          <w:sz w:val="24"/>
          <w:szCs w:val="24"/>
        </w:rPr>
      </w:pPr>
      <w:bookmarkStart w:id="4" w:name="_Toc509771674"/>
      <w:r w:rsidRPr="003E0B23">
        <w:rPr>
          <w:sz w:val="24"/>
          <w:szCs w:val="24"/>
        </w:rPr>
        <w:t>Reference/ Source Documents</w:t>
      </w:r>
      <w:bookmarkEnd w:id="4"/>
    </w:p>
    <w:p w14:paraId="2CFE083F" w14:textId="77777777" w:rsidR="0050631F" w:rsidRPr="003E0B23" w:rsidRDefault="0050631F" w:rsidP="008746D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06FCD72" w14:textId="4FA30B3F" w:rsidR="0050631F" w:rsidRPr="003E0B23" w:rsidRDefault="0050631F" w:rsidP="008746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E0B23">
        <w:rPr>
          <w:rFonts w:ascii="Arial" w:hAnsi="Arial" w:cs="Arial"/>
          <w:sz w:val="24"/>
          <w:szCs w:val="24"/>
        </w:rPr>
        <w:t>Following are the source documents that have been consulted during the analysis phase.</w:t>
      </w:r>
    </w:p>
    <w:p w14:paraId="3CF35005" w14:textId="7727A6AA" w:rsidR="0050631F" w:rsidRPr="003E0B23" w:rsidRDefault="0050631F" w:rsidP="008746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E0B23">
        <w:rPr>
          <w:rFonts w:ascii="Arial" w:hAnsi="Arial" w:cs="Arial"/>
          <w:sz w:val="24"/>
          <w:szCs w:val="24"/>
        </w:rPr>
        <w:t>a. system requirements specifications</w:t>
      </w:r>
      <w:r w:rsidR="003E0B23" w:rsidRPr="003E0B23">
        <w:rPr>
          <w:rFonts w:ascii="Arial" w:hAnsi="Arial" w:cs="Arial"/>
          <w:sz w:val="24"/>
          <w:szCs w:val="24"/>
        </w:rPr>
        <w:t xml:space="preserve"> analysis document</w:t>
      </w:r>
    </w:p>
    <w:p w14:paraId="3146A945" w14:textId="1298781C" w:rsidR="0050631F" w:rsidRPr="003E0B23" w:rsidRDefault="0050631F" w:rsidP="008746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E0B23">
        <w:rPr>
          <w:rFonts w:ascii="Arial" w:hAnsi="Arial" w:cs="Arial"/>
          <w:sz w:val="24"/>
          <w:szCs w:val="24"/>
        </w:rPr>
        <w:t>b. use case design</w:t>
      </w:r>
    </w:p>
    <w:p w14:paraId="3514ADED" w14:textId="622A5DD4" w:rsidR="0050631F" w:rsidRPr="003E0B23" w:rsidRDefault="0050631F" w:rsidP="008746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E0B23">
        <w:rPr>
          <w:rFonts w:ascii="Arial" w:hAnsi="Arial" w:cs="Arial"/>
          <w:sz w:val="24"/>
          <w:szCs w:val="24"/>
        </w:rPr>
        <w:t>c. use case model</w:t>
      </w:r>
    </w:p>
    <w:p w14:paraId="0E5E7C50" w14:textId="7BF64B9D" w:rsidR="003E0B23" w:rsidRDefault="003E0B23" w:rsidP="008746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E0B23">
        <w:rPr>
          <w:rFonts w:ascii="Arial" w:hAnsi="Arial" w:cs="Arial"/>
          <w:sz w:val="24"/>
          <w:szCs w:val="24"/>
        </w:rPr>
        <w:t>d. user interface design</w:t>
      </w:r>
    </w:p>
    <w:p w14:paraId="32BFC03F" w14:textId="013EEE42" w:rsidR="00404749" w:rsidRDefault="00404749" w:rsidP="008746D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6470462" w14:textId="77777777" w:rsidR="00404749" w:rsidRDefault="00404749" w:rsidP="008746D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824EA63" w14:textId="77777777" w:rsidR="00F77C99" w:rsidRPr="003E0B23" w:rsidRDefault="00F77C99" w:rsidP="008746D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5EF8821" w14:textId="1003D2E0" w:rsidR="00ED2D20" w:rsidRPr="003E0B23" w:rsidRDefault="00ED2D20" w:rsidP="008746D4">
      <w:pPr>
        <w:pStyle w:val="Heading2"/>
        <w:numPr>
          <w:numberingChange w:id="5" w:author="Hajira Kureshi" w:date="2000-10-02T12:27:00Z" w:original="%1:1:0:.%2:9:0:"/>
        </w:numPr>
        <w:spacing w:before="0" w:after="0" w:line="360" w:lineRule="auto"/>
        <w:rPr>
          <w:sz w:val="24"/>
          <w:szCs w:val="24"/>
        </w:rPr>
      </w:pPr>
      <w:bookmarkStart w:id="6" w:name="_Toc509771675"/>
      <w:r w:rsidRPr="003E0B23">
        <w:rPr>
          <w:sz w:val="24"/>
          <w:szCs w:val="24"/>
        </w:rPr>
        <w:lastRenderedPageBreak/>
        <w:t>Goals</w:t>
      </w:r>
      <w:bookmarkEnd w:id="6"/>
    </w:p>
    <w:p w14:paraId="7DBD8F4C" w14:textId="27C26E2B" w:rsidR="00CE3FA1" w:rsidRPr="003E0B23" w:rsidRDefault="00CE3FA1" w:rsidP="008746D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ABB3680" w14:textId="0D0C8B9E" w:rsidR="00CE3FA1" w:rsidRPr="003E0B23" w:rsidRDefault="003632F8" w:rsidP="008746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E0B23">
        <w:rPr>
          <w:rFonts w:ascii="Arial" w:hAnsi="Arial" w:cs="Arial"/>
          <w:color w:val="333333"/>
          <w:sz w:val="24"/>
          <w:szCs w:val="24"/>
          <w:shd w:val="clear" w:color="auto" w:fill="FFFFFF"/>
        </w:rPr>
        <w:t>The main goal of the project is to build an online shopping web-based application to increase the sales by implementing a new technology of web pages design. It is also aimed at targeting a lot of customers and company to their location.</w:t>
      </w:r>
      <w:r w:rsidR="0096255C" w:rsidRPr="003E0B2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3E0B23">
        <w:rPr>
          <w:rFonts w:ascii="Arial" w:hAnsi="Arial" w:cs="Arial"/>
          <w:color w:val="333333"/>
          <w:sz w:val="24"/>
          <w:szCs w:val="24"/>
          <w:shd w:val="clear" w:color="auto" w:fill="FFFFFF"/>
        </w:rPr>
        <w:t>Through this system it is expected to advertise and send procure to customer by sending email.</w:t>
      </w:r>
    </w:p>
    <w:p w14:paraId="7B1F13D8" w14:textId="43B7975D" w:rsidR="00ED2D20" w:rsidRPr="003E0B23" w:rsidRDefault="00ED2D20" w:rsidP="008746D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24947FE" w14:textId="77777777" w:rsidR="00ED2D20" w:rsidRPr="003E0B23" w:rsidRDefault="00ED2D20" w:rsidP="008746D4">
      <w:pPr>
        <w:pStyle w:val="Heading1"/>
        <w:spacing w:after="0" w:line="360" w:lineRule="auto"/>
        <w:rPr>
          <w:b w:val="0"/>
          <w:bCs w:val="0"/>
          <w:sz w:val="24"/>
          <w:szCs w:val="24"/>
        </w:rPr>
      </w:pPr>
      <w:bookmarkStart w:id="7" w:name="_Toc509771676"/>
      <w:r w:rsidRPr="003E0B23">
        <w:rPr>
          <w:b w:val="0"/>
          <w:bCs w:val="0"/>
          <w:sz w:val="24"/>
          <w:szCs w:val="24"/>
        </w:rPr>
        <w:lastRenderedPageBreak/>
        <w:t>System Architecture</w:t>
      </w:r>
      <w:bookmarkEnd w:id="7"/>
    </w:p>
    <w:p w14:paraId="005BC54D" w14:textId="476C6466" w:rsidR="00ED2D20" w:rsidRPr="003E0B23" w:rsidRDefault="0035041E" w:rsidP="008746D4">
      <w:pPr>
        <w:pStyle w:val="Comment0"/>
        <w:spacing w:after="0" w:line="360" w:lineRule="auto"/>
        <w:rPr>
          <w:rFonts w:ascii="Arial" w:hAnsi="Arial" w:cs="Arial"/>
          <w:sz w:val="24"/>
          <w:szCs w:val="24"/>
        </w:rPr>
      </w:pPr>
      <w:r w:rsidRPr="003E0B23">
        <w:rPr>
          <w:rFonts w:ascii="Arial" w:hAnsi="Arial" w:cs="Arial"/>
          <w:sz w:val="24"/>
          <w:szCs w:val="24"/>
        </w:rPr>
        <w:t>.</w:t>
      </w:r>
    </w:p>
    <w:p w14:paraId="5BACCF59" w14:textId="77777777" w:rsidR="00ED2D20" w:rsidRPr="003E0B23" w:rsidRDefault="00ED2D20" w:rsidP="008746D4">
      <w:pPr>
        <w:pStyle w:val="Heading2"/>
        <w:spacing w:before="0" w:after="0" w:line="360" w:lineRule="auto"/>
        <w:rPr>
          <w:sz w:val="24"/>
          <w:szCs w:val="24"/>
        </w:rPr>
      </w:pPr>
      <w:bookmarkStart w:id="8" w:name="_Toc509771677"/>
      <w:r w:rsidRPr="003E0B23">
        <w:rPr>
          <w:sz w:val="24"/>
          <w:szCs w:val="24"/>
        </w:rPr>
        <w:t>System Architecture Diagram</w:t>
      </w:r>
      <w:bookmarkEnd w:id="8"/>
    </w:p>
    <w:p w14:paraId="0F9B61E7" w14:textId="6A2FDC58" w:rsidR="00ED2D20" w:rsidRPr="003E0B23" w:rsidRDefault="00ED2D20" w:rsidP="008746D4">
      <w:pPr>
        <w:pStyle w:val="Comment0"/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</w:p>
    <w:p w14:paraId="4924FF2C" w14:textId="19D40CD8" w:rsidR="002B4C62" w:rsidRPr="003E0B23" w:rsidRDefault="00035539" w:rsidP="008746D4">
      <w:pPr>
        <w:pStyle w:val="Comment0"/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  <w:r w:rsidRPr="003E0B23">
        <w:rPr>
          <w:rFonts w:ascii="Arial" w:hAnsi="Arial" w:cs="Arial"/>
          <w:sz w:val="24"/>
          <w:szCs w:val="24"/>
        </w:rPr>
        <w:pict w14:anchorId="562613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2" type="#_x0000_t75" style="width:450pt;height:240pt">
            <v:imagedata r:id="rId8" o:title="System_Architecture"/>
          </v:shape>
        </w:pict>
      </w:r>
    </w:p>
    <w:p w14:paraId="5707913D" w14:textId="77777777" w:rsidR="00ED2D20" w:rsidRPr="003E0B23" w:rsidRDefault="00ED2D20" w:rsidP="008746D4">
      <w:pPr>
        <w:pStyle w:val="Caption"/>
        <w:spacing w:before="0" w:after="0" w:line="360" w:lineRule="auto"/>
        <w:jc w:val="center"/>
        <w:rPr>
          <w:rFonts w:ascii="Arial" w:hAnsi="Arial" w:cs="Arial"/>
          <w:sz w:val="24"/>
          <w:szCs w:val="24"/>
        </w:rPr>
      </w:pPr>
      <w:bookmarkStart w:id="9" w:name="_Toc407883624"/>
      <w:r w:rsidRPr="003E0B23">
        <w:rPr>
          <w:rFonts w:ascii="Arial" w:hAnsi="Arial" w:cs="Arial"/>
          <w:sz w:val="24"/>
          <w:szCs w:val="24"/>
        </w:rPr>
        <w:t xml:space="preserve">Figure </w:t>
      </w:r>
      <w:r w:rsidRPr="003E0B23">
        <w:rPr>
          <w:rFonts w:ascii="Arial" w:hAnsi="Arial" w:cs="Arial"/>
          <w:sz w:val="24"/>
          <w:szCs w:val="24"/>
        </w:rPr>
        <w:fldChar w:fldCharType="begin"/>
      </w:r>
      <w:r w:rsidRPr="003E0B23">
        <w:rPr>
          <w:rFonts w:ascii="Arial" w:hAnsi="Arial" w:cs="Arial"/>
          <w:sz w:val="24"/>
          <w:szCs w:val="24"/>
        </w:rPr>
        <w:instrText xml:space="preserve"> SEQ Figure \* ARABIC </w:instrText>
      </w:r>
      <w:r w:rsidRPr="003E0B23">
        <w:rPr>
          <w:rFonts w:ascii="Arial" w:hAnsi="Arial" w:cs="Arial"/>
          <w:sz w:val="24"/>
          <w:szCs w:val="24"/>
        </w:rPr>
        <w:fldChar w:fldCharType="separate"/>
      </w:r>
      <w:r w:rsidR="00715BA2" w:rsidRPr="003E0B23">
        <w:rPr>
          <w:rFonts w:ascii="Arial" w:hAnsi="Arial" w:cs="Arial"/>
          <w:noProof/>
          <w:sz w:val="24"/>
          <w:szCs w:val="24"/>
        </w:rPr>
        <w:t>1</w:t>
      </w:r>
      <w:r w:rsidRPr="003E0B23">
        <w:rPr>
          <w:rFonts w:ascii="Arial" w:hAnsi="Arial" w:cs="Arial"/>
          <w:sz w:val="24"/>
          <w:szCs w:val="24"/>
        </w:rPr>
        <w:fldChar w:fldCharType="end"/>
      </w:r>
      <w:r w:rsidRPr="003E0B23">
        <w:rPr>
          <w:rFonts w:ascii="Arial" w:hAnsi="Arial" w:cs="Arial"/>
          <w:sz w:val="24"/>
          <w:szCs w:val="24"/>
        </w:rPr>
        <w:t xml:space="preserve"> System Architecture</w:t>
      </w:r>
      <w:bookmarkEnd w:id="9"/>
    </w:p>
    <w:p w14:paraId="585BC573" w14:textId="77777777" w:rsidR="00ED2D20" w:rsidRPr="003E0B23" w:rsidRDefault="00ED2D20" w:rsidP="008746D4">
      <w:pPr>
        <w:pStyle w:val="Heading1"/>
        <w:spacing w:after="0" w:line="360" w:lineRule="auto"/>
        <w:rPr>
          <w:b w:val="0"/>
          <w:bCs w:val="0"/>
          <w:sz w:val="24"/>
          <w:szCs w:val="24"/>
        </w:rPr>
      </w:pPr>
      <w:bookmarkStart w:id="10" w:name="_Toc509771678"/>
      <w:r w:rsidRPr="003E0B23">
        <w:rPr>
          <w:b w:val="0"/>
          <w:bCs w:val="0"/>
          <w:sz w:val="24"/>
          <w:szCs w:val="24"/>
        </w:rPr>
        <w:lastRenderedPageBreak/>
        <w:t>Use Case Model</w:t>
      </w:r>
      <w:bookmarkEnd w:id="10"/>
    </w:p>
    <w:p w14:paraId="5653B1C5" w14:textId="48D179E5" w:rsidR="00ED2D20" w:rsidRPr="003E0B23" w:rsidRDefault="00ED2D20" w:rsidP="008746D4">
      <w:pPr>
        <w:pStyle w:val="Heading2"/>
        <w:spacing w:before="0" w:after="0" w:line="360" w:lineRule="auto"/>
        <w:rPr>
          <w:sz w:val="24"/>
          <w:szCs w:val="24"/>
        </w:rPr>
      </w:pPr>
      <w:bookmarkStart w:id="11" w:name="_Toc509771679"/>
      <w:r w:rsidRPr="003E0B23">
        <w:rPr>
          <w:sz w:val="24"/>
          <w:szCs w:val="24"/>
        </w:rPr>
        <w:t>List of Actors</w:t>
      </w:r>
      <w:bookmarkEnd w:id="11"/>
    </w:p>
    <w:p w14:paraId="273E226E" w14:textId="15BBA071" w:rsidR="00461FC0" w:rsidRPr="003E0B23" w:rsidRDefault="00461FC0" w:rsidP="008746D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7139524" w14:textId="20CFEECB" w:rsidR="00461FC0" w:rsidRPr="003E0B23" w:rsidRDefault="00461FC0" w:rsidP="008746D4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 w:rsidRPr="003E0B23">
        <w:rPr>
          <w:rFonts w:ascii="Arial" w:hAnsi="Arial" w:cs="Arial"/>
          <w:color w:val="000000"/>
        </w:rPr>
        <w:t>Admin</w:t>
      </w:r>
      <w:r w:rsidR="0065241E" w:rsidRPr="003E0B23">
        <w:rPr>
          <w:rFonts w:ascii="Arial" w:hAnsi="Arial" w:cs="Arial"/>
          <w:color w:val="000000"/>
        </w:rPr>
        <w:t>:</w:t>
      </w:r>
      <w:r w:rsidR="00652A33" w:rsidRPr="003E0B23">
        <w:rPr>
          <w:rFonts w:ascii="Arial" w:hAnsi="Arial" w:cs="Arial"/>
          <w:color w:val="000000"/>
        </w:rPr>
        <w:t xml:space="preserve"> </w:t>
      </w:r>
      <w:r w:rsidR="0065241E" w:rsidRPr="003E0B23">
        <w:rPr>
          <w:rFonts w:ascii="Arial" w:hAnsi="Arial" w:cs="Arial"/>
          <w:color w:val="000000"/>
        </w:rPr>
        <w:t>T</w:t>
      </w:r>
      <w:r w:rsidRPr="003E0B23">
        <w:rPr>
          <w:rFonts w:ascii="Arial" w:hAnsi="Arial" w:cs="Arial"/>
          <w:color w:val="000000"/>
        </w:rPr>
        <w:t>his person performs all the system activities</w:t>
      </w:r>
    </w:p>
    <w:p w14:paraId="754D70B3" w14:textId="5288821C" w:rsidR="00461FC0" w:rsidRPr="003E0B23" w:rsidRDefault="00461FC0" w:rsidP="008746D4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 w:rsidRPr="003E0B23">
        <w:rPr>
          <w:rFonts w:ascii="Arial" w:hAnsi="Arial" w:cs="Arial"/>
          <w:color w:val="000000"/>
        </w:rPr>
        <w:t>Visitor</w:t>
      </w:r>
      <w:r w:rsidR="0065241E" w:rsidRPr="003E0B23">
        <w:rPr>
          <w:rFonts w:ascii="Arial" w:hAnsi="Arial" w:cs="Arial"/>
          <w:color w:val="000000"/>
        </w:rPr>
        <w:t>: T</w:t>
      </w:r>
      <w:r w:rsidRPr="003E0B23">
        <w:rPr>
          <w:rFonts w:ascii="Arial" w:hAnsi="Arial" w:cs="Arial"/>
          <w:color w:val="000000"/>
        </w:rPr>
        <w:t>his person can see the products and make a user account</w:t>
      </w:r>
    </w:p>
    <w:p w14:paraId="36E96F13" w14:textId="0BD56B44" w:rsidR="00461FC0" w:rsidRPr="003E0B23" w:rsidRDefault="00461FC0" w:rsidP="008746D4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 w:rsidRPr="003E0B23">
        <w:rPr>
          <w:rFonts w:ascii="Arial" w:hAnsi="Arial" w:cs="Arial"/>
          <w:color w:val="000000"/>
        </w:rPr>
        <w:t>Registered user</w:t>
      </w:r>
      <w:r w:rsidR="0065241E" w:rsidRPr="003E0B23">
        <w:rPr>
          <w:rFonts w:ascii="Arial" w:hAnsi="Arial" w:cs="Arial"/>
          <w:color w:val="000000"/>
        </w:rPr>
        <w:t>:</w:t>
      </w:r>
      <w:r w:rsidRPr="003E0B23">
        <w:rPr>
          <w:rFonts w:ascii="Arial" w:hAnsi="Arial" w:cs="Arial"/>
          <w:color w:val="000000"/>
        </w:rPr>
        <w:t xml:space="preserve"> </w:t>
      </w:r>
      <w:r w:rsidR="0065241E" w:rsidRPr="003E0B23">
        <w:rPr>
          <w:rFonts w:ascii="Arial" w:hAnsi="Arial" w:cs="Arial"/>
          <w:color w:val="000000"/>
        </w:rPr>
        <w:t>T</w:t>
      </w:r>
      <w:r w:rsidRPr="003E0B23">
        <w:rPr>
          <w:rFonts w:ascii="Arial" w:hAnsi="Arial" w:cs="Arial"/>
          <w:color w:val="000000"/>
        </w:rPr>
        <w:t>his person can select product(s) and pay for it send feedbacks.</w:t>
      </w:r>
    </w:p>
    <w:p w14:paraId="5A06D7A8" w14:textId="77777777" w:rsidR="00461FC0" w:rsidRPr="003E0B23" w:rsidRDefault="00461FC0" w:rsidP="008746D4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</w:p>
    <w:p w14:paraId="4B40EB59" w14:textId="6408ABA0" w:rsidR="00ED2D20" w:rsidRPr="003E0B23" w:rsidRDefault="00ED2D20" w:rsidP="008746D4">
      <w:pPr>
        <w:pStyle w:val="Heading2"/>
        <w:spacing w:before="0" w:after="0" w:line="360" w:lineRule="auto"/>
        <w:rPr>
          <w:sz w:val="24"/>
          <w:szCs w:val="24"/>
        </w:rPr>
      </w:pPr>
      <w:bookmarkStart w:id="12" w:name="_Toc509771680"/>
      <w:r w:rsidRPr="003E0B23">
        <w:rPr>
          <w:sz w:val="24"/>
          <w:szCs w:val="24"/>
        </w:rPr>
        <w:t>List of Use Cases</w:t>
      </w:r>
      <w:bookmarkEnd w:id="12"/>
    </w:p>
    <w:p w14:paraId="3BACF6B6" w14:textId="304CE8B0" w:rsidR="00652A33" w:rsidRPr="003E0B23" w:rsidRDefault="00652A33" w:rsidP="008746D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56C2178" w14:textId="74B50B3A" w:rsidR="00652A33" w:rsidRPr="003E0B23" w:rsidRDefault="00652A33" w:rsidP="008746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E0B23">
        <w:rPr>
          <w:rFonts w:ascii="Arial" w:hAnsi="Arial" w:cs="Arial"/>
          <w:sz w:val="24"/>
          <w:szCs w:val="24"/>
        </w:rPr>
        <w:t>Following are the lists of use cases:</w:t>
      </w:r>
    </w:p>
    <w:p w14:paraId="74D57B8D" w14:textId="6A23E1EE" w:rsidR="00652A33" w:rsidRPr="003E0B23" w:rsidRDefault="00652A33" w:rsidP="008746D4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 w:rsidRPr="003E0B23">
        <w:rPr>
          <w:rFonts w:ascii="Arial" w:hAnsi="Arial" w:cs="Arial"/>
          <w:color w:val="000000"/>
        </w:rPr>
        <w:t>Log-in: Allow user to provide account information and start purchasing.</w:t>
      </w:r>
    </w:p>
    <w:p w14:paraId="3CF1B7ED" w14:textId="40F7BB00" w:rsidR="00652A33" w:rsidRPr="003E0B23" w:rsidRDefault="00652A33" w:rsidP="008746D4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 w:rsidRPr="003E0B23">
        <w:rPr>
          <w:rFonts w:ascii="Arial" w:hAnsi="Arial" w:cs="Arial"/>
          <w:color w:val="000000"/>
        </w:rPr>
        <w:t>View items: Allow visitor and customer to see products and their specifications.</w:t>
      </w:r>
    </w:p>
    <w:p w14:paraId="2029C190" w14:textId="4AA26FBE" w:rsidR="00652A33" w:rsidRPr="003E0B23" w:rsidRDefault="00652A33" w:rsidP="008746D4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 w:rsidRPr="003E0B23">
        <w:rPr>
          <w:rFonts w:ascii="Arial" w:hAnsi="Arial" w:cs="Arial"/>
          <w:color w:val="000000"/>
        </w:rPr>
        <w:t>Add items to cart: Allow customer to add (or remove) one or more products to shopping cart.</w:t>
      </w:r>
    </w:p>
    <w:p w14:paraId="7CF36935" w14:textId="1E3E2F29" w:rsidR="00652A33" w:rsidRPr="003E0B23" w:rsidRDefault="00652A33" w:rsidP="008746D4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 w:rsidRPr="003E0B23">
        <w:rPr>
          <w:rFonts w:ascii="Arial" w:hAnsi="Arial" w:cs="Arial"/>
          <w:color w:val="000000"/>
        </w:rPr>
        <w:t>Instant pay: Allow customer select payment method and accept payment.</w:t>
      </w:r>
    </w:p>
    <w:p w14:paraId="2118036D" w14:textId="19B373A3" w:rsidR="00652A33" w:rsidRPr="003E0B23" w:rsidRDefault="00652A33" w:rsidP="008746D4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 w:rsidRPr="003E0B23">
        <w:rPr>
          <w:rFonts w:ascii="Arial" w:hAnsi="Arial" w:cs="Arial"/>
          <w:color w:val="000000"/>
        </w:rPr>
        <w:t>Feedback: Allow customer to rate products and send feedback to admin.</w:t>
      </w:r>
    </w:p>
    <w:p w14:paraId="3148391A" w14:textId="4B869900" w:rsidR="00652A33" w:rsidRPr="003E0B23" w:rsidRDefault="00652A33" w:rsidP="008746D4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 w:rsidRPr="003E0B23">
        <w:rPr>
          <w:rFonts w:ascii="Arial" w:hAnsi="Arial" w:cs="Arial"/>
          <w:color w:val="000000"/>
        </w:rPr>
        <w:t>Registering user: Allow visitor to be a customer by making an account in the system.</w:t>
      </w:r>
    </w:p>
    <w:p w14:paraId="3AC35F61" w14:textId="212DA179" w:rsidR="00652A33" w:rsidRPr="003E0B23" w:rsidRDefault="00652A33" w:rsidP="008746D4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 w:rsidRPr="003E0B23">
        <w:rPr>
          <w:rFonts w:ascii="Arial" w:hAnsi="Arial" w:cs="Arial"/>
          <w:color w:val="000000"/>
        </w:rPr>
        <w:t>Track orders: Allows admin to tack all orders and customer to track his(her) orders.</w:t>
      </w:r>
    </w:p>
    <w:p w14:paraId="742EEA45" w14:textId="061E6A09" w:rsidR="00652A33" w:rsidRPr="003E0B23" w:rsidRDefault="00652A33" w:rsidP="008746D4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 w:rsidRPr="003E0B23">
        <w:rPr>
          <w:rFonts w:ascii="Arial" w:hAnsi="Arial" w:cs="Arial"/>
          <w:color w:val="000000"/>
        </w:rPr>
        <w:t>Add item: Allow admin to add a new item to system or edit the specifications of the products.</w:t>
      </w:r>
    </w:p>
    <w:p w14:paraId="46DE57B2" w14:textId="081E3968" w:rsidR="00652A33" w:rsidRPr="003E0B23" w:rsidRDefault="00652A33" w:rsidP="008746D4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 w:rsidRPr="003E0B23">
        <w:rPr>
          <w:rFonts w:ascii="Arial" w:hAnsi="Arial" w:cs="Arial"/>
          <w:color w:val="000000"/>
        </w:rPr>
        <w:t>Reporting: Allow admin to make a sale report with the graph.</w:t>
      </w:r>
    </w:p>
    <w:p w14:paraId="3C14FBAC" w14:textId="77777777" w:rsidR="00652A33" w:rsidRPr="003E0B23" w:rsidRDefault="00652A33" w:rsidP="008746D4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</w:p>
    <w:p w14:paraId="6C8C5668" w14:textId="7F80B5BD" w:rsidR="00ED2D20" w:rsidRDefault="00ED2D20" w:rsidP="008746D4">
      <w:pPr>
        <w:pStyle w:val="Heading2"/>
        <w:spacing w:before="0" w:after="0" w:line="360" w:lineRule="auto"/>
        <w:rPr>
          <w:sz w:val="24"/>
          <w:szCs w:val="24"/>
        </w:rPr>
      </w:pPr>
      <w:r w:rsidRPr="003E0B23">
        <w:rPr>
          <w:sz w:val="24"/>
          <w:szCs w:val="24"/>
        </w:rPr>
        <w:br w:type="page"/>
      </w:r>
      <w:bookmarkStart w:id="13" w:name="_Toc509771681"/>
      <w:r w:rsidRPr="003E0B23">
        <w:rPr>
          <w:sz w:val="24"/>
          <w:szCs w:val="24"/>
        </w:rPr>
        <w:lastRenderedPageBreak/>
        <w:t>Use Case Diagram</w:t>
      </w:r>
      <w:bookmarkEnd w:id="13"/>
    </w:p>
    <w:p w14:paraId="07C90BD9" w14:textId="77777777" w:rsidR="00624CD8" w:rsidRPr="00624CD8" w:rsidRDefault="00624CD8" w:rsidP="00624CD8"/>
    <w:p w14:paraId="300D36FE" w14:textId="01074EA6" w:rsidR="00ED2D20" w:rsidRPr="003E0B23" w:rsidRDefault="002E27C3" w:rsidP="008746D4">
      <w:pPr>
        <w:pStyle w:val="Comment0"/>
        <w:spacing w:after="0" w:line="360" w:lineRule="auto"/>
        <w:rPr>
          <w:rFonts w:ascii="Arial" w:hAnsi="Arial" w:cs="Arial"/>
          <w:sz w:val="24"/>
          <w:szCs w:val="24"/>
        </w:rPr>
      </w:pPr>
      <w:r w:rsidRPr="00E34784">
        <w:rPr>
          <w:noProof/>
        </w:rPr>
        <w:pict w14:anchorId="722142A9">
          <v:shape id="_x0000_i1158" type="#_x0000_t75" style="width:432.75pt;height:305.25pt;visibility:visible;mso-wrap-style:square">
            <v:imagedata r:id="rId9" o:title=""/>
          </v:shape>
        </w:pict>
      </w:r>
    </w:p>
    <w:p w14:paraId="06036A5F" w14:textId="6879C295" w:rsidR="00ED2D20" w:rsidRPr="003E0B23" w:rsidRDefault="00ED2D20" w:rsidP="008746D4">
      <w:pPr>
        <w:pStyle w:val="Comment0"/>
        <w:spacing w:after="0" w:line="360" w:lineRule="auto"/>
        <w:rPr>
          <w:rFonts w:ascii="Arial" w:hAnsi="Arial" w:cs="Arial"/>
          <w:sz w:val="24"/>
          <w:szCs w:val="24"/>
        </w:rPr>
      </w:pPr>
    </w:p>
    <w:p w14:paraId="3EC0AA1C" w14:textId="77777777" w:rsidR="00956408" w:rsidRDefault="00956408" w:rsidP="008746D4">
      <w:pPr>
        <w:pStyle w:val="Caption"/>
        <w:spacing w:before="0" w:after="0" w:line="360" w:lineRule="auto"/>
        <w:rPr>
          <w:rFonts w:ascii="Arial" w:hAnsi="Arial" w:cs="Arial"/>
          <w:sz w:val="24"/>
          <w:szCs w:val="24"/>
        </w:rPr>
      </w:pPr>
      <w:bookmarkStart w:id="14" w:name="_Toc407883625"/>
    </w:p>
    <w:p w14:paraId="78A63A17" w14:textId="4668D503" w:rsidR="00C0222D" w:rsidRDefault="00ED2D20" w:rsidP="008746D4">
      <w:pPr>
        <w:pStyle w:val="Caption"/>
        <w:spacing w:before="0" w:after="0" w:line="360" w:lineRule="auto"/>
        <w:rPr>
          <w:rFonts w:ascii="Arial" w:hAnsi="Arial" w:cs="Arial"/>
          <w:sz w:val="24"/>
          <w:szCs w:val="24"/>
        </w:rPr>
      </w:pPr>
      <w:r w:rsidRPr="003E0B23">
        <w:rPr>
          <w:rFonts w:ascii="Arial" w:hAnsi="Arial" w:cs="Arial"/>
          <w:sz w:val="24"/>
          <w:szCs w:val="24"/>
        </w:rPr>
        <w:t xml:space="preserve">Figure </w:t>
      </w:r>
      <w:r w:rsidRPr="003E0B23">
        <w:rPr>
          <w:rFonts w:ascii="Arial" w:hAnsi="Arial" w:cs="Arial"/>
          <w:sz w:val="24"/>
          <w:szCs w:val="24"/>
        </w:rPr>
        <w:fldChar w:fldCharType="begin"/>
      </w:r>
      <w:r w:rsidRPr="003E0B23">
        <w:rPr>
          <w:rFonts w:ascii="Arial" w:hAnsi="Arial" w:cs="Arial"/>
          <w:sz w:val="24"/>
          <w:szCs w:val="24"/>
        </w:rPr>
        <w:instrText xml:space="preserve"> SEQ Figure \* ARABIC </w:instrText>
      </w:r>
      <w:r w:rsidRPr="003E0B23">
        <w:rPr>
          <w:rFonts w:ascii="Arial" w:hAnsi="Arial" w:cs="Arial"/>
          <w:sz w:val="24"/>
          <w:szCs w:val="24"/>
        </w:rPr>
        <w:fldChar w:fldCharType="separate"/>
      </w:r>
      <w:r w:rsidR="00715BA2" w:rsidRPr="003E0B23">
        <w:rPr>
          <w:rFonts w:ascii="Arial" w:hAnsi="Arial" w:cs="Arial"/>
          <w:noProof/>
          <w:sz w:val="24"/>
          <w:szCs w:val="24"/>
        </w:rPr>
        <w:t>2</w:t>
      </w:r>
      <w:r w:rsidRPr="003E0B23">
        <w:rPr>
          <w:rFonts w:ascii="Arial" w:hAnsi="Arial" w:cs="Arial"/>
          <w:sz w:val="24"/>
          <w:szCs w:val="24"/>
        </w:rPr>
        <w:fldChar w:fldCharType="end"/>
      </w:r>
      <w:r w:rsidR="00E32B5C">
        <w:rPr>
          <w:rFonts w:ascii="Arial" w:hAnsi="Arial" w:cs="Arial"/>
          <w:sz w:val="24"/>
          <w:szCs w:val="24"/>
        </w:rPr>
        <w:t>.</w:t>
      </w:r>
      <w:r w:rsidRPr="003E0B23">
        <w:rPr>
          <w:rFonts w:ascii="Arial" w:hAnsi="Arial" w:cs="Arial"/>
          <w:sz w:val="24"/>
          <w:szCs w:val="24"/>
        </w:rPr>
        <w:t xml:space="preserve"> System Level Use Case Diagram</w:t>
      </w:r>
      <w:bookmarkEnd w:id="14"/>
    </w:p>
    <w:p w14:paraId="19A25C2E" w14:textId="77777777" w:rsidR="00C0222D" w:rsidRDefault="00C0222D" w:rsidP="008746D4">
      <w:pPr>
        <w:pStyle w:val="Caption"/>
        <w:spacing w:before="0" w:after="0" w:line="360" w:lineRule="auto"/>
        <w:rPr>
          <w:rFonts w:ascii="Arial" w:hAnsi="Arial" w:cs="Arial"/>
          <w:sz w:val="28"/>
          <w:szCs w:val="28"/>
        </w:rPr>
      </w:pPr>
    </w:p>
    <w:p w14:paraId="709B9143" w14:textId="314380F8" w:rsidR="00C0222D" w:rsidRDefault="00C0222D" w:rsidP="008746D4">
      <w:pPr>
        <w:pStyle w:val="Caption"/>
        <w:spacing w:before="0"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3.4 </w:t>
      </w:r>
      <w:r w:rsidRPr="00C0222D">
        <w:rPr>
          <w:rFonts w:ascii="Arial" w:hAnsi="Arial" w:cs="Arial"/>
          <w:sz w:val="28"/>
          <w:szCs w:val="28"/>
        </w:rPr>
        <w:t xml:space="preserve">Use </w:t>
      </w:r>
      <w:r w:rsidR="001520E6">
        <w:rPr>
          <w:rFonts w:ascii="Arial" w:hAnsi="Arial" w:cs="Arial"/>
          <w:sz w:val="28"/>
          <w:szCs w:val="28"/>
        </w:rPr>
        <w:t>cases description</w:t>
      </w:r>
    </w:p>
    <w:p w14:paraId="1D1E627C" w14:textId="77777777" w:rsidR="00FB1641" w:rsidRPr="00FB1641" w:rsidRDefault="00FB1641" w:rsidP="008746D4">
      <w:pPr>
        <w:spacing w:after="0" w:line="360" w:lineRule="auto"/>
      </w:pPr>
    </w:p>
    <w:p w14:paraId="4F9BB359" w14:textId="71BAC48E" w:rsidR="00C0222D" w:rsidRDefault="00C0222D" w:rsidP="008746D4">
      <w:pPr>
        <w:pStyle w:val="Caption"/>
        <w:spacing w:before="0" w:after="0" w:line="360" w:lineRule="auto"/>
        <w:rPr>
          <w:rFonts w:ascii="Arial" w:hAnsi="Arial" w:cs="Arial"/>
          <w:b w:val="0"/>
          <w:sz w:val="28"/>
          <w:szCs w:val="28"/>
        </w:rPr>
      </w:pPr>
      <w:r w:rsidRPr="00FB1641">
        <w:rPr>
          <w:rFonts w:ascii="Arial" w:hAnsi="Arial" w:cs="Arial"/>
          <w:b w:val="0"/>
          <w:sz w:val="28"/>
          <w:szCs w:val="28"/>
        </w:rPr>
        <w:t xml:space="preserve">Following are the use case </w:t>
      </w:r>
      <w:r w:rsidR="00E64AEE">
        <w:rPr>
          <w:rFonts w:ascii="Arial" w:hAnsi="Arial" w:cs="Arial"/>
          <w:b w:val="0"/>
          <w:sz w:val="28"/>
          <w:szCs w:val="28"/>
        </w:rPr>
        <w:t xml:space="preserve">and their description </w:t>
      </w:r>
      <w:r w:rsidRPr="00FB1641">
        <w:rPr>
          <w:rFonts w:ascii="Arial" w:hAnsi="Arial" w:cs="Arial"/>
          <w:b w:val="0"/>
          <w:sz w:val="28"/>
          <w:szCs w:val="28"/>
        </w:rPr>
        <w:t xml:space="preserve">used in our system. The </w:t>
      </w:r>
      <w:r w:rsidR="00FB1641" w:rsidRPr="00FB1641">
        <w:rPr>
          <w:rFonts w:ascii="Arial" w:hAnsi="Arial" w:cs="Arial"/>
          <w:b w:val="0"/>
          <w:sz w:val="28"/>
          <w:szCs w:val="28"/>
        </w:rPr>
        <w:t>UML sequence diagram of all the use case are listed in</w:t>
      </w:r>
      <w:r w:rsidR="001B63ED">
        <w:rPr>
          <w:rFonts w:ascii="Arial" w:hAnsi="Arial" w:cs="Arial"/>
          <w:b w:val="0"/>
          <w:sz w:val="28"/>
          <w:szCs w:val="28"/>
        </w:rPr>
        <w:t xml:space="preserve"> </w:t>
      </w:r>
      <w:r w:rsidR="00E64AEE">
        <w:rPr>
          <w:rFonts w:ascii="Arial" w:hAnsi="Arial" w:cs="Arial"/>
          <w:b w:val="0"/>
          <w:sz w:val="28"/>
          <w:szCs w:val="28"/>
        </w:rPr>
        <w:t>Appendix 1.</w:t>
      </w:r>
    </w:p>
    <w:p w14:paraId="6D446E5F" w14:textId="77777777" w:rsidR="001520E6" w:rsidRPr="001520E6" w:rsidRDefault="001520E6" w:rsidP="008746D4">
      <w:pPr>
        <w:spacing w:after="0" w:line="360" w:lineRule="auto"/>
      </w:pPr>
    </w:p>
    <w:p w14:paraId="3D7E895A" w14:textId="40BF289B" w:rsidR="00C0222D" w:rsidRDefault="00C0222D" w:rsidP="008746D4">
      <w:pPr>
        <w:pStyle w:val="Caption"/>
        <w:spacing w:before="0" w:after="0" w:line="360" w:lineRule="auto"/>
        <w:rPr>
          <w:rFonts w:ascii="Arial" w:hAnsi="Arial" w:cs="Arial"/>
          <w:sz w:val="24"/>
          <w:szCs w:val="24"/>
        </w:rPr>
      </w:pPr>
      <w:r w:rsidRPr="001520E6">
        <w:rPr>
          <w:rFonts w:ascii="Arial" w:hAnsi="Arial" w:cs="Arial"/>
          <w:sz w:val="24"/>
          <w:szCs w:val="24"/>
        </w:rPr>
        <w:t>Use case Login </w:t>
      </w:r>
    </w:p>
    <w:p w14:paraId="00859C3A" w14:textId="77777777" w:rsidR="001B63ED" w:rsidRPr="001B63ED" w:rsidRDefault="001B63ED" w:rsidP="008746D4">
      <w:pPr>
        <w:spacing w:after="0" w:line="360" w:lineRule="auto"/>
      </w:pPr>
    </w:p>
    <w:p w14:paraId="3A681ED5" w14:textId="06CCC673" w:rsidR="00C0222D" w:rsidRPr="001520E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1520E6">
        <w:rPr>
          <w:rFonts w:ascii="Arial" w:hAnsi="Arial" w:cs="Arial"/>
          <w:iCs/>
          <w:color w:val="000000"/>
          <w:sz w:val="24"/>
          <w:szCs w:val="24"/>
          <w:lang w:eastAsia="en-GB"/>
        </w:rPr>
        <w:t>Name: Login</w:t>
      </w:r>
    </w:p>
    <w:p w14:paraId="4773A2C0" w14:textId="27DDE5FC" w:rsidR="00C0222D" w:rsidRPr="001520E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1520E6">
        <w:rPr>
          <w:rFonts w:ascii="Arial" w:hAnsi="Arial" w:cs="Arial"/>
          <w:iCs/>
          <w:color w:val="000000"/>
          <w:sz w:val="24"/>
          <w:szCs w:val="24"/>
          <w:lang w:eastAsia="en-GB"/>
        </w:rPr>
        <w:t>Actors: Customers.</w:t>
      </w:r>
    </w:p>
    <w:p w14:paraId="3A3783A1" w14:textId="78E5CB58" w:rsidR="00C0222D" w:rsidRPr="001520E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1520E6">
        <w:rPr>
          <w:rFonts w:ascii="Arial" w:hAnsi="Arial" w:cs="Arial"/>
          <w:iCs/>
          <w:color w:val="000000"/>
          <w:sz w:val="24"/>
          <w:szCs w:val="24"/>
          <w:lang w:eastAsia="en-GB"/>
        </w:rPr>
        <w:lastRenderedPageBreak/>
        <w:t>Purpose: Login to system by the email and password.</w:t>
      </w:r>
    </w:p>
    <w:p w14:paraId="7EC19632" w14:textId="22B6D732" w:rsidR="00C0222D" w:rsidRPr="001520E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1520E6">
        <w:rPr>
          <w:rFonts w:ascii="Arial" w:hAnsi="Arial" w:cs="Arial"/>
          <w:iCs/>
          <w:color w:val="000000"/>
          <w:sz w:val="24"/>
          <w:szCs w:val="24"/>
          <w:lang w:eastAsia="en-GB"/>
        </w:rPr>
        <w:t>Description: A customer provides his email and password to login.</w:t>
      </w:r>
    </w:p>
    <w:p w14:paraId="63ABECC8" w14:textId="7B326A9D" w:rsidR="00C0222D" w:rsidRPr="001520E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1520E6">
        <w:rPr>
          <w:rFonts w:ascii="Arial" w:hAnsi="Arial" w:cs="Arial"/>
          <w:iCs/>
          <w:color w:val="000000"/>
          <w:sz w:val="24"/>
          <w:szCs w:val="24"/>
          <w:lang w:eastAsia="en-GB"/>
        </w:rPr>
        <w:t>Cross Reference</w:t>
      </w:r>
      <w:r w:rsidRPr="001520E6">
        <w:rPr>
          <w:rFonts w:ascii="Arial" w:hAnsi="Arial" w:cs="Arial"/>
          <w:color w:val="000000"/>
          <w:sz w:val="24"/>
          <w:szCs w:val="24"/>
          <w:lang w:eastAsia="en-GB"/>
        </w:rPr>
        <w:t>:</w:t>
      </w:r>
      <w:r w:rsidR="008746D4">
        <w:rPr>
          <w:rFonts w:ascii="Arial" w:hAnsi="Arial" w:cs="Arial"/>
          <w:color w:val="000000"/>
          <w:sz w:val="24"/>
          <w:szCs w:val="24"/>
          <w:lang w:eastAsia="en-GB"/>
        </w:rPr>
        <w:t xml:space="preserve"> </w:t>
      </w:r>
      <w:r w:rsidRPr="001520E6">
        <w:rPr>
          <w:rFonts w:ascii="Arial" w:hAnsi="Arial" w:cs="Arial"/>
          <w:iCs/>
          <w:color w:val="000000"/>
          <w:sz w:val="24"/>
          <w:szCs w:val="24"/>
          <w:lang w:eastAsia="en-GB"/>
        </w:rPr>
        <w:t>Customer must register himself first then he can login to system.</w:t>
      </w:r>
      <w:r w:rsidRPr="001520E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55A78ECB" w14:textId="004D5E6F" w:rsidR="00C0222D" w:rsidRPr="001520E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1520E6">
        <w:rPr>
          <w:rFonts w:ascii="Arial" w:hAnsi="Arial" w:cs="Arial"/>
          <w:sz w:val="24"/>
          <w:szCs w:val="24"/>
          <w:lang w:eastAsia="en-GB"/>
        </w:rPr>
        <w:t>Pre-Conditions: Should have internet access.</w:t>
      </w:r>
    </w:p>
    <w:p w14:paraId="181DEF4B" w14:textId="77777777" w:rsidR="00C0222D" w:rsidRPr="001520E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1520E6">
        <w:rPr>
          <w:rFonts w:ascii="Arial" w:hAnsi="Arial" w:cs="Arial"/>
          <w:sz w:val="24"/>
          <w:szCs w:val="24"/>
          <w:lang w:eastAsia="en-GB"/>
        </w:rPr>
        <w:t>Successful Post-Conditions: </w:t>
      </w:r>
      <w:r w:rsidRPr="001520E6">
        <w:rPr>
          <w:rFonts w:ascii="Arial" w:hAnsi="Arial" w:cs="Arial"/>
          <w:iCs/>
          <w:color w:val="000000"/>
          <w:sz w:val="24"/>
          <w:szCs w:val="24"/>
          <w:lang w:eastAsia="en-GB"/>
        </w:rPr>
        <w:t>System ready to use.</w:t>
      </w:r>
      <w:r w:rsidRPr="001520E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4F71D927" w14:textId="0AA755BA" w:rsidR="00C0222D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iCs/>
          <w:sz w:val="24"/>
          <w:szCs w:val="24"/>
          <w:lang w:eastAsia="en-GB"/>
        </w:rPr>
      </w:pPr>
      <w:r w:rsidRPr="001520E6">
        <w:rPr>
          <w:rFonts w:ascii="Arial" w:hAnsi="Arial" w:cs="Arial"/>
          <w:sz w:val="24"/>
          <w:szCs w:val="24"/>
          <w:lang w:eastAsia="en-GB"/>
        </w:rPr>
        <w:t>Failure Post-Conditions: </w:t>
      </w:r>
      <w:r w:rsidR="001520E6" w:rsidRPr="001520E6">
        <w:rPr>
          <w:rFonts w:ascii="Arial" w:hAnsi="Arial" w:cs="Arial"/>
          <w:iCs/>
          <w:sz w:val="24"/>
          <w:szCs w:val="24"/>
          <w:lang w:eastAsia="en-GB"/>
        </w:rPr>
        <w:t>Email and password must be valid</w:t>
      </w:r>
      <w:r w:rsidR="001520E6">
        <w:rPr>
          <w:rFonts w:ascii="Arial" w:hAnsi="Arial" w:cs="Arial"/>
          <w:iCs/>
          <w:sz w:val="24"/>
          <w:szCs w:val="24"/>
          <w:lang w:eastAsia="en-GB"/>
        </w:rPr>
        <w:t>.</w:t>
      </w:r>
    </w:p>
    <w:p w14:paraId="5090753F" w14:textId="77777777" w:rsidR="002413F7" w:rsidRDefault="002413F7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iCs/>
          <w:sz w:val="24"/>
          <w:szCs w:val="24"/>
          <w:lang w:eastAsia="en-GB"/>
        </w:rPr>
      </w:pPr>
    </w:p>
    <w:p w14:paraId="06249793" w14:textId="7EE74DF9" w:rsidR="002413F7" w:rsidRPr="001520E6" w:rsidRDefault="002413F7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>
        <w:rPr>
          <w:rFonts w:ascii="Arial" w:hAnsi="Arial" w:cs="Arial"/>
          <w:sz w:val="24"/>
          <w:szCs w:val="24"/>
          <w:lang w:val="en-GB" w:eastAsia="en-GB"/>
        </w:rPr>
        <w:t>Table 1: Typical course of events for use case log-in.</w:t>
      </w:r>
    </w:p>
    <w:tbl>
      <w:tblPr>
        <w:tblW w:w="86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3645"/>
        <w:gridCol w:w="555"/>
        <w:gridCol w:w="3975"/>
      </w:tblGrid>
      <w:tr w:rsidR="00C0222D" w:rsidRPr="001520E6" w14:paraId="0A581ADC" w14:textId="77777777" w:rsidTr="002413F7">
        <w:tc>
          <w:tcPr>
            <w:tcW w:w="86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A47CE4" w14:textId="77777777" w:rsidR="00C0222D" w:rsidRPr="001520E6" w:rsidRDefault="00C0222D" w:rsidP="008746D4">
            <w:pPr>
              <w:autoSpaceDE/>
              <w:autoSpaceDN/>
              <w:spacing w:after="0" w:line="360" w:lineRule="auto"/>
              <w:jc w:val="center"/>
              <w:textAlignment w:val="baseline"/>
              <w:divId w:val="1237935987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1520E6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Typical Course of Events</w:t>
            </w:r>
            <w:r w:rsidRPr="001520E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</w:tr>
      <w:tr w:rsidR="00C0222D" w:rsidRPr="001520E6" w14:paraId="5866C297" w14:textId="77777777" w:rsidTr="002413F7">
        <w:tc>
          <w:tcPr>
            <w:tcW w:w="4095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0B3034" w14:textId="77777777" w:rsidR="00C0222D" w:rsidRPr="001520E6" w:rsidRDefault="00C0222D" w:rsidP="008746D4">
            <w:pPr>
              <w:autoSpaceDE/>
              <w:autoSpaceDN/>
              <w:spacing w:after="0" w:line="360" w:lineRule="auto"/>
              <w:jc w:val="center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1520E6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Actor Action</w:t>
            </w:r>
            <w:r w:rsidRPr="001520E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530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452344" w14:textId="77777777" w:rsidR="00C0222D" w:rsidRPr="001520E6" w:rsidRDefault="00C0222D" w:rsidP="008746D4">
            <w:pPr>
              <w:autoSpaceDE/>
              <w:autoSpaceDN/>
              <w:spacing w:after="0" w:line="360" w:lineRule="auto"/>
              <w:jc w:val="center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1520E6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System Response</w:t>
            </w:r>
            <w:r w:rsidRPr="001520E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</w:tr>
      <w:tr w:rsidR="00C0222D" w:rsidRPr="001520E6" w14:paraId="65F74944" w14:textId="77777777" w:rsidTr="002413F7">
        <w:tc>
          <w:tcPr>
            <w:tcW w:w="4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44015B" w14:textId="77777777" w:rsidR="00C0222D" w:rsidRPr="001520E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1520E6">
              <w:rPr>
                <w:rFonts w:ascii="Arial" w:hAnsi="Arial" w:cs="Arial"/>
                <w:sz w:val="24"/>
                <w:szCs w:val="24"/>
                <w:lang w:eastAsia="en-GB"/>
              </w:rPr>
              <w:t>1</w:t>
            </w:r>
            <w:r w:rsidRPr="001520E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F4EC7B" w14:textId="46034DF5" w:rsidR="00C0222D" w:rsidRPr="001520E6" w:rsidRDefault="002413F7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>
              <w:rPr>
                <w:rFonts w:ascii="Arial" w:hAnsi="Arial" w:cs="Arial"/>
                <w:sz w:val="24"/>
                <w:szCs w:val="24"/>
                <w:lang w:eastAsia="en-GB"/>
              </w:rPr>
              <w:t>Customer browse the main page and click login button.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20FE3B" w14:textId="0CD86B5B" w:rsidR="00C0222D" w:rsidRPr="001520E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1520E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  <w:r w:rsidR="002413F7">
              <w:rPr>
                <w:rFonts w:ascii="Arial" w:hAnsi="Arial" w:cs="Arial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C5E536" w14:textId="0503DCD4" w:rsidR="00C0222D" w:rsidRPr="001520E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1520E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  <w:r w:rsidR="002413F7">
              <w:rPr>
                <w:rFonts w:ascii="Arial" w:hAnsi="Arial" w:cs="Arial"/>
                <w:sz w:val="24"/>
                <w:szCs w:val="24"/>
                <w:lang w:val="en-GB" w:eastAsia="en-GB"/>
              </w:rPr>
              <w:t>Login page displayed.</w:t>
            </w:r>
          </w:p>
        </w:tc>
      </w:tr>
      <w:tr w:rsidR="00C0222D" w:rsidRPr="001520E6" w14:paraId="6689E018" w14:textId="77777777" w:rsidTr="002413F7">
        <w:tc>
          <w:tcPr>
            <w:tcW w:w="4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2B142" w14:textId="0242FF2C" w:rsidR="00C0222D" w:rsidRPr="001520E6" w:rsidRDefault="002413F7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>
              <w:rPr>
                <w:rFonts w:ascii="Arial" w:hAnsi="Arial" w:cs="Arial"/>
                <w:sz w:val="24"/>
                <w:szCs w:val="24"/>
                <w:lang w:eastAsia="en-GB"/>
              </w:rPr>
              <w:t>3</w:t>
            </w:r>
            <w:r w:rsidR="00C0222D" w:rsidRPr="001520E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171EF8" w14:textId="3AEC5130" w:rsidR="00C0222D" w:rsidRPr="001520E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1520E6">
              <w:rPr>
                <w:rFonts w:ascii="Arial" w:hAnsi="Arial" w:cs="Arial"/>
                <w:sz w:val="24"/>
                <w:szCs w:val="24"/>
                <w:lang w:eastAsia="en-GB"/>
              </w:rPr>
              <w:t>Customer provides email address and password</w:t>
            </w:r>
            <w:r w:rsidRPr="001520E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0C02CF" w14:textId="2FFFB86C" w:rsidR="00C0222D" w:rsidRPr="001520E6" w:rsidRDefault="002413F7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>
              <w:rPr>
                <w:rFonts w:ascii="Arial" w:hAnsi="Arial" w:cs="Arial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D49CA3" w14:textId="77777777" w:rsidR="00C0222D" w:rsidRPr="001520E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1520E6">
              <w:rPr>
                <w:rFonts w:ascii="Arial" w:hAnsi="Arial" w:cs="Arial"/>
                <w:sz w:val="24"/>
                <w:szCs w:val="24"/>
                <w:lang w:eastAsia="en-GB"/>
              </w:rPr>
              <w:t>System compares the entered data with saved data in data base</w:t>
            </w:r>
            <w:r w:rsidRPr="001520E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</w:tr>
      <w:tr w:rsidR="00C0222D" w:rsidRPr="001520E6" w14:paraId="4E0421A3" w14:textId="77777777" w:rsidTr="002413F7">
        <w:tc>
          <w:tcPr>
            <w:tcW w:w="4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66F27A" w14:textId="07775D3B" w:rsidR="00C0222D" w:rsidRPr="001520E6" w:rsidRDefault="002413F7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>
              <w:rPr>
                <w:rFonts w:ascii="Arial" w:hAnsi="Arial" w:cs="Arial"/>
                <w:sz w:val="24"/>
                <w:szCs w:val="24"/>
                <w:lang w:eastAsia="en-GB"/>
              </w:rPr>
              <w:t>5</w:t>
            </w:r>
            <w:r w:rsidR="00C0222D" w:rsidRPr="001520E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711287" w14:textId="77777777" w:rsidR="00C0222D" w:rsidRPr="001520E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1520E6">
              <w:rPr>
                <w:rFonts w:ascii="Arial" w:hAnsi="Arial" w:cs="Arial"/>
                <w:sz w:val="24"/>
                <w:szCs w:val="24"/>
                <w:lang w:eastAsia="en-GB"/>
              </w:rPr>
              <w:t>Customer start using systems.</w:t>
            </w:r>
            <w:r w:rsidRPr="001520E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E0A793" w14:textId="77777777" w:rsidR="00C0222D" w:rsidRPr="001520E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1520E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8986C7" w14:textId="77777777" w:rsidR="00C0222D" w:rsidRPr="001520E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1520E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</w:tr>
    </w:tbl>
    <w:p w14:paraId="013DBB70" w14:textId="2A87C1D6" w:rsidR="00C0222D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1520E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3523F939" w14:textId="77777777" w:rsidR="006A7426" w:rsidRPr="001520E6" w:rsidRDefault="006A7426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</w:p>
    <w:p w14:paraId="68DA235B" w14:textId="10FC447F" w:rsidR="00C0222D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2413F7">
        <w:rPr>
          <w:rFonts w:ascii="Arial" w:hAnsi="Arial" w:cs="Arial"/>
          <w:b/>
          <w:bCs/>
          <w:sz w:val="24"/>
          <w:szCs w:val="24"/>
          <w:lang w:eastAsia="en-GB"/>
        </w:rPr>
        <w:t>Use Case View</w:t>
      </w:r>
      <w:r w:rsidR="008746D4">
        <w:rPr>
          <w:rFonts w:ascii="Arial" w:hAnsi="Arial" w:cs="Arial"/>
          <w:b/>
          <w:bCs/>
          <w:sz w:val="24"/>
          <w:szCs w:val="24"/>
          <w:lang w:eastAsia="en-GB"/>
        </w:rPr>
        <w:t xml:space="preserve"> </w:t>
      </w:r>
      <w:r w:rsidRPr="002413F7">
        <w:rPr>
          <w:rFonts w:ascii="Arial" w:hAnsi="Arial" w:cs="Arial"/>
          <w:b/>
          <w:bCs/>
          <w:sz w:val="24"/>
          <w:szCs w:val="24"/>
          <w:lang w:eastAsia="en-GB"/>
        </w:rPr>
        <w:t>Items</w:t>
      </w:r>
      <w:r w:rsidRPr="002413F7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2B3D7F47" w14:textId="77777777" w:rsidR="006A7426" w:rsidRPr="002413F7" w:rsidRDefault="006A7426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</w:p>
    <w:p w14:paraId="138B558B" w14:textId="77777777" w:rsidR="00C0222D" w:rsidRPr="002413F7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2413F7">
        <w:rPr>
          <w:rFonts w:ascii="Arial" w:hAnsi="Arial" w:cs="Arial"/>
          <w:iCs/>
          <w:color w:val="000000"/>
          <w:sz w:val="24"/>
          <w:szCs w:val="24"/>
          <w:lang w:eastAsia="en-GB"/>
        </w:rPr>
        <w:t>Name: View Items.</w:t>
      </w:r>
      <w:r w:rsidRPr="002413F7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635D7628" w14:textId="77777777" w:rsidR="00C0222D" w:rsidRPr="002413F7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2413F7">
        <w:rPr>
          <w:rFonts w:ascii="Arial" w:hAnsi="Arial" w:cs="Arial"/>
          <w:iCs/>
          <w:color w:val="000000"/>
          <w:sz w:val="24"/>
          <w:szCs w:val="24"/>
          <w:lang w:eastAsia="en-GB"/>
        </w:rPr>
        <w:t>Actors: Customers, visitors, Admin.</w:t>
      </w:r>
      <w:r w:rsidRPr="002413F7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138AD35F" w14:textId="77777777" w:rsidR="00C0222D" w:rsidRPr="002413F7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2413F7">
        <w:rPr>
          <w:rFonts w:ascii="Arial" w:hAnsi="Arial" w:cs="Arial"/>
          <w:iCs/>
          <w:color w:val="000000"/>
          <w:sz w:val="24"/>
          <w:szCs w:val="24"/>
          <w:lang w:eastAsia="en-GB"/>
        </w:rPr>
        <w:t>Purpose: Finding the toys by searching and flirting the list of products.</w:t>
      </w:r>
      <w:r w:rsidRPr="002413F7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4FDB9A22" w14:textId="77777777" w:rsidR="00C0222D" w:rsidRPr="002413F7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2413F7">
        <w:rPr>
          <w:rFonts w:ascii="Arial" w:hAnsi="Arial" w:cs="Arial"/>
          <w:iCs/>
          <w:color w:val="000000"/>
          <w:sz w:val="24"/>
          <w:szCs w:val="24"/>
          <w:lang w:eastAsia="en-GB"/>
        </w:rPr>
        <w:t>Description: A customer can see the list of products and can add them to the cart.</w:t>
      </w:r>
      <w:r w:rsidRPr="002413F7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36B4F427" w14:textId="77777777" w:rsidR="00C0222D" w:rsidRPr="002413F7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2413F7">
        <w:rPr>
          <w:rFonts w:ascii="Arial" w:hAnsi="Arial" w:cs="Arial"/>
          <w:iCs/>
          <w:color w:val="000000"/>
          <w:sz w:val="24"/>
          <w:szCs w:val="24"/>
          <w:lang w:eastAsia="en-GB"/>
        </w:rPr>
        <w:t>Cross Reference</w:t>
      </w:r>
      <w:r w:rsidRPr="002413F7">
        <w:rPr>
          <w:rFonts w:ascii="Arial" w:hAnsi="Arial" w:cs="Arial"/>
          <w:color w:val="000000"/>
          <w:sz w:val="24"/>
          <w:szCs w:val="24"/>
          <w:lang w:eastAsia="en-GB"/>
        </w:rPr>
        <w:t>: </w:t>
      </w:r>
      <w:r w:rsidRPr="002413F7">
        <w:rPr>
          <w:rFonts w:ascii="Arial" w:hAnsi="Arial" w:cs="Arial"/>
          <w:iCs/>
          <w:color w:val="000000"/>
          <w:sz w:val="24"/>
          <w:szCs w:val="24"/>
          <w:lang w:eastAsia="en-GB"/>
        </w:rPr>
        <w:t>Customer must login first.</w:t>
      </w:r>
      <w:r w:rsidRPr="002413F7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570741ED" w14:textId="77777777" w:rsidR="00C0222D" w:rsidRPr="002413F7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2413F7">
        <w:rPr>
          <w:rFonts w:ascii="Arial" w:hAnsi="Arial" w:cs="Arial"/>
          <w:sz w:val="24"/>
          <w:szCs w:val="24"/>
          <w:lang w:eastAsia="en-GB"/>
        </w:rPr>
        <w:t>Pre-Conditions: --</w:t>
      </w:r>
      <w:r w:rsidRPr="002413F7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4C78FF0F" w14:textId="77777777" w:rsidR="00C0222D" w:rsidRPr="002413F7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2413F7">
        <w:rPr>
          <w:rFonts w:ascii="Arial" w:hAnsi="Arial" w:cs="Arial"/>
          <w:sz w:val="24"/>
          <w:szCs w:val="24"/>
          <w:lang w:eastAsia="en-GB"/>
        </w:rPr>
        <w:t>Successful Post-Conditions: </w:t>
      </w:r>
      <w:r w:rsidRPr="002413F7">
        <w:rPr>
          <w:rFonts w:ascii="Arial" w:hAnsi="Arial" w:cs="Arial"/>
          <w:iCs/>
          <w:color w:val="000000"/>
          <w:sz w:val="24"/>
          <w:szCs w:val="24"/>
          <w:lang w:eastAsia="en-GB"/>
        </w:rPr>
        <w:t>Customer find the best one and add it to the cart.</w:t>
      </w:r>
      <w:r w:rsidRPr="002413F7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58DDB3BF" w14:textId="27182FE8" w:rsidR="00C0222D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2413F7">
        <w:rPr>
          <w:rFonts w:ascii="Arial" w:hAnsi="Arial" w:cs="Arial"/>
          <w:sz w:val="24"/>
          <w:szCs w:val="24"/>
          <w:lang w:eastAsia="en-GB"/>
        </w:rPr>
        <w:t>Failure Post-Conditions: </w:t>
      </w:r>
      <w:r w:rsidRPr="002413F7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65F291F3" w14:textId="25D5F9BC" w:rsidR="002413F7" w:rsidRDefault="002413F7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</w:p>
    <w:p w14:paraId="1CDA6EB3" w14:textId="07D28068" w:rsidR="002413F7" w:rsidRPr="002413F7" w:rsidRDefault="002413F7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>
        <w:rPr>
          <w:rFonts w:ascii="Arial" w:hAnsi="Arial" w:cs="Arial"/>
          <w:sz w:val="24"/>
          <w:szCs w:val="24"/>
          <w:lang w:val="en-GB" w:eastAsia="en-GB"/>
        </w:rPr>
        <w:t>Table</w:t>
      </w:r>
      <w:r w:rsidR="00405281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r>
        <w:rPr>
          <w:rFonts w:ascii="Arial" w:hAnsi="Arial" w:cs="Arial"/>
          <w:sz w:val="24"/>
          <w:szCs w:val="24"/>
          <w:lang w:val="en-GB" w:eastAsia="en-GB"/>
        </w:rPr>
        <w:t>2. Typical course of events for use case view items.</w:t>
      </w:r>
    </w:p>
    <w:tbl>
      <w:tblPr>
        <w:tblW w:w="86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3645"/>
        <w:gridCol w:w="555"/>
        <w:gridCol w:w="3975"/>
      </w:tblGrid>
      <w:tr w:rsidR="00C0222D" w:rsidRPr="002413F7" w14:paraId="21CADD71" w14:textId="77777777" w:rsidTr="006A7426">
        <w:tc>
          <w:tcPr>
            <w:tcW w:w="86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45834C" w14:textId="77777777" w:rsidR="00C0222D" w:rsidRPr="002413F7" w:rsidRDefault="00C0222D" w:rsidP="008746D4">
            <w:pPr>
              <w:autoSpaceDE/>
              <w:autoSpaceDN/>
              <w:spacing w:after="0" w:line="360" w:lineRule="auto"/>
              <w:jc w:val="center"/>
              <w:textAlignment w:val="baseline"/>
              <w:divId w:val="351928515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2413F7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lastRenderedPageBreak/>
              <w:t>Typical Course of Events</w:t>
            </w:r>
            <w:r w:rsidRPr="002413F7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</w:tr>
      <w:tr w:rsidR="00C0222D" w:rsidRPr="002413F7" w14:paraId="7FABD240" w14:textId="77777777" w:rsidTr="006A7426">
        <w:tc>
          <w:tcPr>
            <w:tcW w:w="4095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9E01ED" w14:textId="77777777" w:rsidR="00C0222D" w:rsidRPr="002413F7" w:rsidRDefault="00C0222D" w:rsidP="008746D4">
            <w:pPr>
              <w:autoSpaceDE/>
              <w:autoSpaceDN/>
              <w:spacing w:after="0" w:line="360" w:lineRule="auto"/>
              <w:jc w:val="center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2413F7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Actor Action</w:t>
            </w:r>
            <w:r w:rsidRPr="002413F7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530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BCE50D" w14:textId="77777777" w:rsidR="00C0222D" w:rsidRPr="002413F7" w:rsidRDefault="00C0222D" w:rsidP="008746D4">
            <w:pPr>
              <w:autoSpaceDE/>
              <w:autoSpaceDN/>
              <w:spacing w:after="0" w:line="360" w:lineRule="auto"/>
              <w:jc w:val="center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2413F7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System Response</w:t>
            </w:r>
            <w:r w:rsidRPr="002413F7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</w:tr>
      <w:tr w:rsidR="00C0222D" w:rsidRPr="002413F7" w14:paraId="3D0ECD6F" w14:textId="77777777" w:rsidTr="006A7426">
        <w:tc>
          <w:tcPr>
            <w:tcW w:w="4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ADD9BB" w14:textId="77777777" w:rsidR="00C0222D" w:rsidRPr="002413F7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2413F7">
              <w:rPr>
                <w:rFonts w:ascii="Arial" w:hAnsi="Arial" w:cs="Arial"/>
                <w:sz w:val="24"/>
                <w:szCs w:val="24"/>
                <w:lang w:eastAsia="en-GB"/>
              </w:rPr>
              <w:t>1</w:t>
            </w:r>
            <w:r w:rsidRPr="002413F7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86DE23" w14:textId="735D66BD" w:rsidR="00C0222D" w:rsidRPr="002413F7" w:rsidRDefault="00760E3A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>
              <w:rPr>
                <w:rFonts w:ascii="Arial" w:hAnsi="Arial" w:cs="Arial"/>
                <w:sz w:val="24"/>
                <w:szCs w:val="24"/>
                <w:lang w:eastAsia="en-GB"/>
              </w:rPr>
              <w:t>Browse view items page</w:t>
            </w:r>
            <w:r w:rsidR="00C0222D" w:rsidRPr="002413F7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049A49" w14:textId="77777777" w:rsidR="00C0222D" w:rsidRPr="002413F7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2413F7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9FDDDB" w14:textId="60860549" w:rsidR="00C0222D" w:rsidRPr="002413F7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2413F7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  <w:r w:rsidR="00760E3A">
              <w:rPr>
                <w:rFonts w:ascii="Arial" w:hAnsi="Arial" w:cs="Arial"/>
                <w:sz w:val="24"/>
                <w:szCs w:val="24"/>
                <w:lang w:val="en-GB" w:eastAsia="en-GB"/>
              </w:rPr>
              <w:t>Display the lists of products</w:t>
            </w:r>
          </w:p>
        </w:tc>
      </w:tr>
      <w:tr w:rsidR="00C0222D" w:rsidRPr="002413F7" w14:paraId="4191A1FA" w14:textId="77777777" w:rsidTr="006A7426">
        <w:tc>
          <w:tcPr>
            <w:tcW w:w="4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EC01F9" w14:textId="77777777" w:rsidR="00C0222D" w:rsidRPr="002413F7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2413F7">
              <w:rPr>
                <w:rFonts w:ascii="Arial" w:hAnsi="Arial" w:cs="Arial"/>
                <w:sz w:val="24"/>
                <w:szCs w:val="24"/>
                <w:lang w:eastAsia="en-GB"/>
              </w:rPr>
              <w:t>2</w:t>
            </w:r>
            <w:r w:rsidRPr="002413F7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14A7D1" w14:textId="0726CFC0" w:rsidR="00C0222D" w:rsidRPr="002413F7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2413F7">
              <w:rPr>
                <w:rFonts w:ascii="Arial" w:hAnsi="Arial" w:cs="Arial"/>
                <w:sz w:val="24"/>
                <w:szCs w:val="24"/>
                <w:lang w:eastAsia="en-GB"/>
              </w:rPr>
              <w:t>Customer select a product by searching and filtering the products</w:t>
            </w:r>
            <w:r w:rsidR="00760E3A">
              <w:rPr>
                <w:rFonts w:ascii="Arial" w:hAnsi="Arial" w:cs="Arial"/>
                <w:sz w:val="24"/>
                <w:szCs w:val="24"/>
                <w:lang w:eastAsia="en-GB"/>
              </w:rPr>
              <w:t xml:space="preserve"> in search tab.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76C83B" w14:textId="77777777" w:rsidR="00C0222D" w:rsidRPr="002413F7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2413F7">
              <w:rPr>
                <w:rFonts w:ascii="Arial" w:hAnsi="Arial" w:cs="Arial"/>
                <w:sz w:val="24"/>
                <w:szCs w:val="24"/>
                <w:lang w:eastAsia="en-GB"/>
              </w:rPr>
              <w:t>3</w:t>
            </w:r>
            <w:r w:rsidRPr="002413F7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EC47F7" w14:textId="77777777" w:rsidR="00C0222D" w:rsidRPr="002413F7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2413F7">
              <w:rPr>
                <w:rFonts w:ascii="Arial" w:hAnsi="Arial" w:cs="Arial"/>
                <w:sz w:val="24"/>
                <w:szCs w:val="24"/>
                <w:lang w:eastAsia="en-GB"/>
              </w:rPr>
              <w:t>System represent a new products list after user specified the search criteria.</w:t>
            </w:r>
            <w:r w:rsidRPr="002413F7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</w:tr>
      <w:tr w:rsidR="00C0222D" w:rsidRPr="002413F7" w14:paraId="4B153C67" w14:textId="77777777" w:rsidTr="006A7426">
        <w:tc>
          <w:tcPr>
            <w:tcW w:w="4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FFC618" w14:textId="77777777" w:rsidR="00C0222D" w:rsidRPr="002413F7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2413F7">
              <w:rPr>
                <w:rFonts w:ascii="Arial" w:hAnsi="Arial" w:cs="Arial"/>
                <w:sz w:val="24"/>
                <w:szCs w:val="24"/>
                <w:lang w:eastAsia="en-GB"/>
              </w:rPr>
              <w:t>4</w:t>
            </w:r>
            <w:r w:rsidRPr="002413F7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5F4B22" w14:textId="77777777" w:rsidR="00C0222D" w:rsidRPr="002413F7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2413F7">
              <w:rPr>
                <w:rFonts w:ascii="Arial" w:hAnsi="Arial" w:cs="Arial"/>
                <w:sz w:val="24"/>
                <w:szCs w:val="24"/>
                <w:lang w:eastAsia="en-GB"/>
              </w:rPr>
              <w:t>Customer continue shopping.</w:t>
            </w:r>
            <w:r w:rsidRPr="002413F7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D2049D" w14:textId="77777777" w:rsidR="00C0222D" w:rsidRPr="002413F7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2413F7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07A36D" w14:textId="77777777" w:rsidR="00C0222D" w:rsidRPr="002413F7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2413F7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</w:tr>
    </w:tbl>
    <w:p w14:paraId="7585AD98" w14:textId="269E3B2B" w:rsidR="00C0222D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2413F7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1F509D8A" w14:textId="77777777" w:rsidR="002413F7" w:rsidRPr="002413F7" w:rsidRDefault="002413F7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</w:p>
    <w:p w14:paraId="50234341" w14:textId="72B88475" w:rsidR="00C0222D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8"/>
          <w:szCs w:val="28"/>
          <w:lang w:val="en-GB" w:eastAsia="en-GB"/>
        </w:rPr>
      </w:pPr>
      <w:r w:rsidRPr="00C0222D">
        <w:rPr>
          <w:rFonts w:ascii="Arial" w:hAnsi="Arial" w:cs="Arial"/>
          <w:b/>
          <w:bCs/>
          <w:sz w:val="28"/>
          <w:szCs w:val="28"/>
          <w:lang w:eastAsia="en-GB"/>
        </w:rPr>
        <w:t>Use Case Add items to cart</w:t>
      </w:r>
      <w:r w:rsidRPr="00C0222D">
        <w:rPr>
          <w:rFonts w:ascii="Arial" w:hAnsi="Arial" w:cs="Arial"/>
          <w:sz w:val="28"/>
          <w:szCs w:val="28"/>
          <w:lang w:val="en-GB" w:eastAsia="en-GB"/>
        </w:rPr>
        <w:t> </w:t>
      </w:r>
    </w:p>
    <w:p w14:paraId="2BBE67BA" w14:textId="77777777" w:rsidR="002413F7" w:rsidRPr="00C0222D" w:rsidRDefault="002413F7" w:rsidP="008746D4">
      <w:pPr>
        <w:autoSpaceDE/>
        <w:autoSpaceDN/>
        <w:spacing w:after="0" w:line="360" w:lineRule="auto"/>
        <w:textAlignment w:val="baseline"/>
        <w:rPr>
          <w:rFonts w:ascii="Segoe UI" w:hAnsi="Segoe UI" w:cs="Segoe UI"/>
          <w:sz w:val="18"/>
          <w:szCs w:val="18"/>
          <w:lang w:val="en-GB" w:eastAsia="en-GB"/>
        </w:rPr>
      </w:pPr>
    </w:p>
    <w:p w14:paraId="73D7F545" w14:textId="77777777" w:rsidR="00C0222D" w:rsidRPr="00674C8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74C86">
        <w:rPr>
          <w:rFonts w:ascii="Arial" w:hAnsi="Arial" w:cs="Arial"/>
          <w:iCs/>
          <w:color w:val="000000"/>
          <w:sz w:val="24"/>
          <w:szCs w:val="24"/>
          <w:lang w:eastAsia="en-GB"/>
        </w:rPr>
        <w:t>Name: Add items to cart.</w:t>
      </w:r>
      <w:r w:rsidRPr="00674C8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3EE93E0B" w14:textId="77777777" w:rsidR="00C0222D" w:rsidRPr="00674C8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74C86">
        <w:rPr>
          <w:rFonts w:ascii="Arial" w:hAnsi="Arial" w:cs="Arial"/>
          <w:iCs/>
          <w:color w:val="000000"/>
          <w:sz w:val="24"/>
          <w:szCs w:val="24"/>
          <w:lang w:eastAsia="en-GB"/>
        </w:rPr>
        <w:t>Actors: Customers, Admin.</w:t>
      </w:r>
      <w:r w:rsidRPr="00674C8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14FE0E15" w14:textId="77777777" w:rsidR="00C0222D" w:rsidRPr="00674C8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74C86">
        <w:rPr>
          <w:rFonts w:ascii="Arial" w:hAnsi="Arial" w:cs="Arial"/>
          <w:iCs/>
          <w:color w:val="000000"/>
          <w:sz w:val="24"/>
          <w:szCs w:val="24"/>
          <w:lang w:eastAsia="en-GB"/>
        </w:rPr>
        <w:t>Purpose: adding desired item to the shopping cart.</w:t>
      </w:r>
      <w:r w:rsidRPr="00674C8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716EE62F" w14:textId="77777777" w:rsidR="00C0222D" w:rsidRPr="00674C8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74C86">
        <w:rPr>
          <w:rFonts w:ascii="Arial" w:hAnsi="Arial" w:cs="Arial"/>
          <w:iCs/>
          <w:color w:val="000000"/>
          <w:sz w:val="24"/>
          <w:szCs w:val="24"/>
          <w:lang w:eastAsia="en-GB"/>
        </w:rPr>
        <w:t>Description: A customer can add one or more products to the cart.</w:t>
      </w:r>
      <w:r w:rsidRPr="00674C8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46819FDF" w14:textId="77777777" w:rsidR="00C0222D" w:rsidRPr="00674C8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74C86">
        <w:rPr>
          <w:rFonts w:ascii="Arial" w:hAnsi="Arial" w:cs="Arial"/>
          <w:iCs/>
          <w:color w:val="000000"/>
          <w:sz w:val="24"/>
          <w:szCs w:val="24"/>
          <w:lang w:eastAsia="en-GB"/>
        </w:rPr>
        <w:t>Cross Reference</w:t>
      </w:r>
      <w:r w:rsidRPr="00674C86">
        <w:rPr>
          <w:rFonts w:ascii="Arial" w:hAnsi="Arial" w:cs="Arial"/>
          <w:color w:val="000000"/>
          <w:sz w:val="24"/>
          <w:szCs w:val="24"/>
          <w:lang w:eastAsia="en-GB"/>
        </w:rPr>
        <w:t>: </w:t>
      </w:r>
      <w:r w:rsidRPr="00674C86">
        <w:rPr>
          <w:rFonts w:ascii="Arial" w:hAnsi="Arial" w:cs="Arial"/>
          <w:iCs/>
          <w:color w:val="000000"/>
          <w:sz w:val="24"/>
          <w:szCs w:val="24"/>
          <w:lang w:eastAsia="en-GB"/>
        </w:rPr>
        <w:t>Customer must login first.</w:t>
      </w:r>
      <w:r w:rsidRPr="00674C8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75DEFF28" w14:textId="77777777" w:rsidR="00C0222D" w:rsidRPr="00674C8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74C86">
        <w:rPr>
          <w:rFonts w:ascii="Arial" w:hAnsi="Arial" w:cs="Arial"/>
          <w:sz w:val="24"/>
          <w:szCs w:val="24"/>
          <w:lang w:eastAsia="en-GB"/>
        </w:rPr>
        <w:t>Pre-Conditions: --</w:t>
      </w:r>
      <w:r w:rsidRPr="00674C8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06EF96DF" w14:textId="77777777" w:rsidR="00C0222D" w:rsidRPr="00674C8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74C86">
        <w:rPr>
          <w:rFonts w:ascii="Arial" w:hAnsi="Arial" w:cs="Arial"/>
          <w:sz w:val="24"/>
          <w:szCs w:val="24"/>
          <w:lang w:eastAsia="en-GB"/>
        </w:rPr>
        <w:t>Successful Post-Conditions: </w:t>
      </w:r>
      <w:r w:rsidRPr="00674C86">
        <w:rPr>
          <w:rFonts w:ascii="Arial" w:hAnsi="Arial" w:cs="Arial"/>
          <w:iCs/>
          <w:color w:val="000000"/>
          <w:sz w:val="24"/>
          <w:szCs w:val="24"/>
          <w:lang w:eastAsia="en-GB"/>
        </w:rPr>
        <w:t>Customer is ready to checkout.</w:t>
      </w:r>
      <w:r w:rsidRPr="00674C8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307BADDF" w14:textId="2E882FBE" w:rsidR="00C0222D" w:rsidRPr="00674C8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eastAsia="en-GB"/>
        </w:rPr>
      </w:pPr>
      <w:r w:rsidRPr="00674C86">
        <w:rPr>
          <w:rFonts w:ascii="Arial" w:hAnsi="Arial" w:cs="Arial"/>
          <w:sz w:val="24"/>
          <w:szCs w:val="24"/>
          <w:lang w:eastAsia="en-GB"/>
        </w:rPr>
        <w:t>Failure Post-Conditions:</w:t>
      </w:r>
      <w:r w:rsidR="00674C86" w:rsidRPr="00674C86">
        <w:rPr>
          <w:rFonts w:ascii="Arial" w:hAnsi="Arial" w:cs="Arial"/>
          <w:sz w:val="24"/>
          <w:szCs w:val="24"/>
          <w:lang w:eastAsia="en-GB"/>
        </w:rPr>
        <w:t xml:space="preserve"> </w:t>
      </w:r>
      <w:r w:rsidR="00674C86">
        <w:rPr>
          <w:rFonts w:ascii="Arial" w:hAnsi="Arial" w:cs="Arial"/>
          <w:sz w:val="24"/>
          <w:szCs w:val="24"/>
          <w:lang w:eastAsia="en-GB"/>
        </w:rPr>
        <w:t>Defined quantity is not available.</w:t>
      </w:r>
    </w:p>
    <w:p w14:paraId="494D2788" w14:textId="714894F1" w:rsidR="00674C86" w:rsidRDefault="00674C86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</w:p>
    <w:p w14:paraId="2FB1AB75" w14:textId="77777777" w:rsidR="00760E3A" w:rsidRDefault="00760E3A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</w:p>
    <w:p w14:paraId="0886CCB4" w14:textId="7C7F0361" w:rsidR="006A7426" w:rsidRPr="00674C86" w:rsidRDefault="006A7426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>
        <w:rPr>
          <w:rFonts w:ascii="Arial" w:hAnsi="Arial" w:cs="Arial"/>
          <w:sz w:val="24"/>
          <w:szCs w:val="24"/>
          <w:lang w:val="en-GB" w:eastAsia="en-GB"/>
        </w:rPr>
        <w:t>Table</w:t>
      </w:r>
      <w:r w:rsidR="00405281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r>
        <w:rPr>
          <w:rFonts w:ascii="Arial" w:hAnsi="Arial" w:cs="Arial"/>
          <w:sz w:val="24"/>
          <w:szCs w:val="24"/>
          <w:lang w:val="en-GB" w:eastAsia="en-GB"/>
        </w:rPr>
        <w:t>3. Typical course of events for use case add items to cart.</w:t>
      </w:r>
    </w:p>
    <w:tbl>
      <w:tblPr>
        <w:tblW w:w="86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3645"/>
        <w:gridCol w:w="555"/>
        <w:gridCol w:w="3975"/>
      </w:tblGrid>
      <w:tr w:rsidR="00C0222D" w:rsidRPr="002413F7" w14:paraId="4B7DAAA7" w14:textId="77777777" w:rsidTr="002413F7">
        <w:tc>
          <w:tcPr>
            <w:tcW w:w="86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CA1B15" w14:textId="77777777" w:rsidR="00C0222D" w:rsidRPr="002413F7" w:rsidRDefault="00C0222D" w:rsidP="008746D4">
            <w:pPr>
              <w:autoSpaceDE/>
              <w:autoSpaceDN/>
              <w:spacing w:after="0" w:line="360" w:lineRule="auto"/>
              <w:jc w:val="center"/>
              <w:textAlignment w:val="baseline"/>
              <w:divId w:val="563100837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2413F7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Typical Course of Events</w:t>
            </w:r>
            <w:r w:rsidRPr="002413F7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</w:tr>
      <w:tr w:rsidR="00C0222D" w:rsidRPr="002413F7" w14:paraId="3D5A4306" w14:textId="77777777" w:rsidTr="002413F7">
        <w:tc>
          <w:tcPr>
            <w:tcW w:w="4095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08A116" w14:textId="77777777" w:rsidR="00C0222D" w:rsidRPr="002413F7" w:rsidRDefault="00C0222D" w:rsidP="008746D4">
            <w:pPr>
              <w:autoSpaceDE/>
              <w:autoSpaceDN/>
              <w:spacing w:after="0" w:line="360" w:lineRule="auto"/>
              <w:jc w:val="center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2413F7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Actor Action</w:t>
            </w:r>
            <w:r w:rsidRPr="002413F7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530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18895A" w14:textId="77777777" w:rsidR="00C0222D" w:rsidRPr="002413F7" w:rsidRDefault="00C0222D" w:rsidP="008746D4">
            <w:pPr>
              <w:autoSpaceDE/>
              <w:autoSpaceDN/>
              <w:spacing w:after="0" w:line="360" w:lineRule="auto"/>
              <w:jc w:val="center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2413F7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System Response</w:t>
            </w:r>
            <w:r w:rsidRPr="002413F7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</w:tr>
      <w:tr w:rsidR="00C0222D" w:rsidRPr="002413F7" w14:paraId="6DE37944" w14:textId="77777777" w:rsidTr="002413F7">
        <w:tc>
          <w:tcPr>
            <w:tcW w:w="4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CA0470" w14:textId="77777777" w:rsidR="00C0222D" w:rsidRPr="002413F7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2413F7">
              <w:rPr>
                <w:rFonts w:ascii="Arial" w:hAnsi="Arial" w:cs="Arial"/>
                <w:sz w:val="24"/>
                <w:szCs w:val="24"/>
                <w:lang w:eastAsia="en-GB"/>
              </w:rPr>
              <w:t>1</w:t>
            </w:r>
            <w:r w:rsidRPr="002413F7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190C90" w14:textId="77777777" w:rsidR="00C0222D" w:rsidRPr="002413F7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2413F7">
              <w:rPr>
                <w:rFonts w:ascii="Arial" w:hAnsi="Arial" w:cs="Arial"/>
                <w:sz w:val="24"/>
                <w:szCs w:val="24"/>
                <w:lang w:eastAsia="en-GB"/>
              </w:rPr>
              <w:t>This action begins when user press adds to cart</w:t>
            </w:r>
            <w:r w:rsidRPr="002413F7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03BBEB" w14:textId="77777777" w:rsidR="00C0222D" w:rsidRPr="002413F7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2413F7">
              <w:rPr>
                <w:rFonts w:ascii="Arial" w:hAnsi="Arial" w:cs="Arial"/>
                <w:sz w:val="24"/>
                <w:szCs w:val="24"/>
                <w:lang w:eastAsia="en-GB"/>
              </w:rPr>
              <w:t>2</w:t>
            </w:r>
            <w:r w:rsidRPr="002413F7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4CE46A" w14:textId="77777777" w:rsidR="00C0222D" w:rsidRPr="002413F7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2413F7">
              <w:rPr>
                <w:rFonts w:ascii="Arial" w:hAnsi="Arial" w:cs="Arial"/>
                <w:sz w:val="24"/>
                <w:szCs w:val="24"/>
                <w:lang w:eastAsia="en-GB"/>
              </w:rPr>
              <w:t>System shows the item description and a place to write the number of product</w:t>
            </w:r>
            <w:r w:rsidRPr="002413F7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</w:tr>
      <w:tr w:rsidR="00C0222D" w:rsidRPr="002413F7" w14:paraId="581814B2" w14:textId="77777777" w:rsidTr="002413F7">
        <w:tc>
          <w:tcPr>
            <w:tcW w:w="4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B01FD6" w14:textId="77777777" w:rsidR="00C0222D" w:rsidRPr="002413F7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2413F7">
              <w:rPr>
                <w:rFonts w:ascii="Arial" w:hAnsi="Arial" w:cs="Arial"/>
                <w:sz w:val="24"/>
                <w:szCs w:val="24"/>
                <w:lang w:eastAsia="en-GB"/>
              </w:rPr>
              <w:t>3</w:t>
            </w:r>
            <w:r w:rsidRPr="002413F7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C23194" w14:textId="77777777" w:rsidR="00C0222D" w:rsidRPr="002413F7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2413F7">
              <w:rPr>
                <w:rFonts w:ascii="Arial" w:hAnsi="Arial" w:cs="Arial"/>
                <w:sz w:val="24"/>
                <w:szCs w:val="24"/>
                <w:lang w:eastAsia="en-GB"/>
              </w:rPr>
              <w:t>Customer define the quantity</w:t>
            </w:r>
            <w:r w:rsidRPr="002413F7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F4D6A0" w14:textId="77777777" w:rsidR="00C0222D" w:rsidRPr="002413F7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2413F7">
              <w:rPr>
                <w:rFonts w:ascii="Arial" w:hAnsi="Arial" w:cs="Arial"/>
                <w:sz w:val="24"/>
                <w:szCs w:val="24"/>
                <w:lang w:eastAsia="en-GB"/>
              </w:rPr>
              <w:t>4</w:t>
            </w:r>
            <w:r w:rsidRPr="002413F7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DAAC7D" w14:textId="77777777" w:rsidR="00C0222D" w:rsidRPr="002413F7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2413F7">
              <w:rPr>
                <w:rFonts w:ascii="Arial" w:hAnsi="Arial" w:cs="Arial"/>
                <w:sz w:val="24"/>
                <w:szCs w:val="24"/>
                <w:lang w:eastAsia="en-GB"/>
              </w:rPr>
              <w:t>System check the entered quantity by the stock inventory.</w:t>
            </w:r>
            <w:r w:rsidRPr="002413F7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</w:tr>
      <w:tr w:rsidR="00C0222D" w:rsidRPr="002413F7" w14:paraId="142EF2F4" w14:textId="77777777" w:rsidTr="002413F7">
        <w:tc>
          <w:tcPr>
            <w:tcW w:w="4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DECFF9" w14:textId="77777777" w:rsidR="00C0222D" w:rsidRPr="002413F7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2413F7">
              <w:rPr>
                <w:rFonts w:ascii="Arial" w:hAnsi="Arial" w:cs="Arial"/>
                <w:sz w:val="24"/>
                <w:szCs w:val="24"/>
                <w:lang w:eastAsia="en-GB"/>
              </w:rPr>
              <w:t>5</w:t>
            </w:r>
            <w:r w:rsidRPr="002413F7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DD5F18" w14:textId="77777777" w:rsidR="00C0222D" w:rsidRPr="002413F7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2413F7">
              <w:rPr>
                <w:rFonts w:ascii="Arial" w:hAnsi="Arial" w:cs="Arial"/>
                <w:sz w:val="24"/>
                <w:szCs w:val="24"/>
                <w:lang w:eastAsia="en-GB"/>
              </w:rPr>
              <w:t>Customer is ready for instant pay.</w:t>
            </w:r>
            <w:r w:rsidRPr="002413F7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95FB2E" w14:textId="77777777" w:rsidR="00C0222D" w:rsidRPr="002413F7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2413F7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D1D6EC" w14:textId="77777777" w:rsidR="00C0222D" w:rsidRPr="002413F7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2413F7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</w:tr>
    </w:tbl>
    <w:p w14:paraId="17102CA5" w14:textId="77777777" w:rsidR="00C0222D" w:rsidRPr="002413F7" w:rsidRDefault="00C0222D" w:rsidP="008746D4">
      <w:pPr>
        <w:autoSpaceDE/>
        <w:autoSpaceDN/>
        <w:spacing w:after="0" w:line="360" w:lineRule="auto"/>
        <w:jc w:val="left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2413F7">
        <w:rPr>
          <w:rFonts w:ascii="Arial" w:hAnsi="Arial" w:cs="Arial"/>
          <w:sz w:val="24"/>
          <w:szCs w:val="24"/>
          <w:lang w:val="en-GB" w:eastAsia="en-GB"/>
        </w:rPr>
        <w:lastRenderedPageBreak/>
        <w:t> </w:t>
      </w:r>
    </w:p>
    <w:p w14:paraId="628D793A" w14:textId="77777777" w:rsidR="00C0222D" w:rsidRPr="002413F7" w:rsidRDefault="00C0222D" w:rsidP="008746D4">
      <w:pPr>
        <w:autoSpaceDE/>
        <w:autoSpaceDN/>
        <w:spacing w:after="0" w:line="360" w:lineRule="auto"/>
        <w:jc w:val="left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2413F7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68708441" w14:textId="399C4558" w:rsidR="00C0222D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8"/>
          <w:szCs w:val="28"/>
          <w:lang w:val="en-GB" w:eastAsia="en-GB"/>
        </w:rPr>
      </w:pPr>
      <w:r w:rsidRPr="00C0222D">
        <w:rPr>
          <w:rFonts w:ascii="Arial" w:hAnsi="Arial" w:cs="Arial"/>
          <w:b/>
          <w:bCs/>
          <w:sz w:val="28"/>
          <w:szCs w:val="28"/>
          <w:lang w:eastAsia="en-GB"/>
        </w:rPr>
        <w:t>Use Case Instant pay</w:t>
      </w:r>
      <w:r w:rsidRPr="00C0222D">
        <w:rPr>
          <w:rFonts w:ascii="Arial" w:hAnsi="Arial" w:cs="Arial"/>
          <w:sz w:val="28"/>
          <w:szCs w:val="28"/>
          <w:lang w:val="en-GB" w:eastAsia="en-GB"/>
        </w:rPr>
        <w:t> </w:t>
      </w:r>
    </w:p>
    <w:p w14:paraId="3B1D1916" w14:textId="77777777" w:rsidR="00674C86" w:rsidRPr="00C0222D" w:rsidRDefault="00674C86" w:rsidP="008746D4">
      <w:pPr>
        <w:autoSpaceDE/>
        <w:autoSpaceDN/>
        <w:spacing w:after="0" w:line="360" w:lineRule="auto"/>
        <w:textAlignment w:val="baseline"/>
        <w:rPr>
          <w:rFonts w:ascii="Segoe UI" w:hAnsi="Segoe UI" w:cs="Segoe UI"/>
          <w:sz w:val="18"/>
          <w:szCs w:val="18"/>
          <w:lang w:val="en-GB" w:eastAsia="en-GB"/>
        </w:rPr>
      </w:pPr>
    </w:p>
    <w:p w14:paraId="3F8E97D1" w14:textId="77777777" w:rsidR="00C0222D" w:rsidRPr="00674C8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74C86">
        <w:rPr>
          <w:rFonts w:ascii="Arial" w:hAnsi="Arial" w:cs="Arial"/>
          <w:iCs/>
          <w:color w:val="000000"/>
          <w:sz w:val="24"/>
          <w:szCs w:val="24"/>
          <w:lang w:eastAsia="en-GB"/>
        </w:rPr>
        <w:t>Name: Instant Pay.</w:t>
      </w:r>
      <w:r w:rsidRPr="00674C8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5C62FD79" w14:textId="77777777" w:rsidR="00C0222D" w:rsidRPr="00674C8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74C86">
        <w:rPr>
          <w:rFonts w:ascii="Arial" w:hAnsi="Arial" w:cs="Arial"/>
          <w:iCs/>
          <w:color w:val="000000"/>
          <w:sz w:val="24"/>
          <w:szCs w:val="24"/>
          <w:lang w:eastAsia="en-GB"/>
        </w:rPr>
        <w:t>Actors: Customers.</w:t>
      </w:r>
      <w:r w:rsidRPr="00674C8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5CA2EEE9" w14:textId="77777777" w:rsidR="00C0222D" w:rsidRPr="00674C8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74C86">
        <w:rPr>
          <w:rFonts w:ascii="Arial" w:hAnsi="Arial" w:cs="Arial"/>
          <w:iCs/>
          <w:color w:val="000000"/>
          <w:sz w:val="24"/>
          <w:szCs w:val="24"/>
          <w:lang w:eastAsia="en-GB"/>
        </w:rPr>
        <w:t>Purpose: paying for the selected items.</w:t>
      </w:r>
      <w:r w:rsidRPr="00674C8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71B44652" w14:textId="77777777" w:rsidR="00C0222D" w:rsidRPr="00674C8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74C86">
        <w:rPr>
          <w:rFonts w:ascii="Arial" w:hAnsi="Arial" w:cs="Arial"/>
          <w:iCs/>
          <w:color w:val="000000"/>
          <w:sz w:val="24"/>
          <w:szCs w:val="24"/>
          <w:lang w:eastAsia="en-GB"/>
        </w:rPr>
        <w:t>Description: A customer can select payment method (PayPal, credit card) then he can confirm the payment.</w:t>
      </w:r>
      <w:r w:rsidRPr="00674C8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2BFAA449" w14:textId="77777777" w:rsidR="00C0222D" w:rsidRPr="00674C8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74C86">
        <w:rPr>
          <w:rFonts w:ascii="Arial" w:hAnsi="Arial" w:cs="Arial"/>
          <w:iCs/>
          <w:color w:val="000000"/>
          <w:sz w:val="24"/>
          <w:szCs w:val="24"/>
          <w:lang w:eastAsia="en-GB"/>
        </w:rPr>
        <w:t>Cross Reference</w:t>
      </w:r>
      <w:r w:rsidRPr="00674C86">
        <w:rPr>
          <w:rFonts w:ascii="Arial" w:hAnsi="Arial" w:cs="Arial"/>
          <w:color w:val="000000"/>
          <w:sz w:val="24"/>
          <w:szCs w:val="24"/>
          <w:lang w:eastAsia="en-GB"/>
        </w:rPr>
        <w:t>: </w:t>
      </w:r>
      <w:r w:rsidRPr="00674C86">
        <w:rPr>
          <w:rFonts w:ascii="Arial" w:hAnsi="Arial" w:cs="Arial"/>
          <w:iCs/>
          <w:color w:val="000000"/>
          <w:sz w:val="24"/>
          <w:szCs w:val="24"/>
          <w:lang w:eastAsia="en-GB"/>
        </w:rPr>
        <w:t>Customer must add item to the shopping cart first.</w:t>
      </w:r>
      <w:r w:rsidRPr="00674C8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6C3A4182" w14:textId="05F1191C" w:rsidR="00674C86" w:rsidRPr="00674C8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74C86">
        <w:rPr>
          <w:rFonts w:ascii="Arial" w:hAnsi="Arial" w:cs="Arial"/>
          <w:sz w:val="24"/>
          <w:szCs w:val="24"/>
          <w:lang w:eastAsia="en-GB"/>
        </w:rPr>
        <w:t xml:space="preserve">Pre-Conditions: </w:t>
      </w:r>
      <w:r w:rsidR="00674C86">
        <w:rPr>
          <w:rFonts w:ascii="Arial" w:hAnsi="Arial" w:cs="Arial"/>
          <w:sz w:val="24"/>
          <w:szCs w:val="24"/>
          <w:lang w:eastAsia="en-GB"/>
        </w:rPr>
        <w:t>customers must have the items in the shopping cart.</w:t>
      </w:r>
    </w:p>
    <w:p w14:paraId="69B0C00F" w14:textId="77777777" w:rsidR="00C0222D" w:rsidRPr="00674C8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74C86">
        <w:rPr>
          <w:rFonts w:ascii="Arial" w:hAnsi="Arial" w:cs="Arial"/>
          <w:sz w:val="24"/>
          <w:szCs w:val="24"/>
          <w:lang w:eastAsia="en-GB"/>
        </w:rPr>
        <w:t>Successful Post-Conditions: </w:t>
      </w:r>
      <w:r w:rsidRPr="00674C86">
        <w:rPr>
          <w:rFonts w:ascii="Arial" w:hAnsi="Arial" w:cs="Arial"/>
          <w:iCs/>
          <w:color w:val="000000"/>
          <w:sz w:val="24"/>
          <w:szCs w:val="24"/>
          <w:lang w:eastAsia="en-GB"/>
        </w:rPr>
        <w:t>Customer </w:t>
      </w:r>
      <w:proofErr w:type="gramStart"/>
      <w:r w:rsidRPr="00674C86">
        <w:rPr>
          <w:rFonts w:ascii="Arial" w:hAnsi="Arial" w:cs="Arial"/>
          <w:iCs/>
          <w:color w:val="000000"/>
          <w:sz w:val="24"/>
          <w:szCs w:val="24"/>
          <w:lang w:eastAsia="en-GB"/>
        </w:rPr>
        <w:t>is able to</w:t>
      </w:r>
      <w:proofErr w:type="gramEnd"/>
      <w:r w:rsidRPr="00674C86">
        <w:rPr>
          <w:rFonts w:ascii="Arial" w:hAnsi="Arial" w:cs="Arial"/>
          <w:iCs/>
          <w:color w:val="000000"/>
          <w:sz w:val="24"/>
          <w:szCs w:val="24"/>
          <w:lang w:eastAsia="en-GB"/>
        </w:rPr>
        <w:t> take the order.</w:t>
      </w:r>
      <w:r w:rsidRPr="00674C8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3CC4DE3C" w14:textId="58CEA7D8" w:rsidR="00C0222D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74C86">
        <w:rPr>
          <w:rFonts w:ascii="Arial" w:hAnsi="Arial" w:cs="Arial"/>
          <w:sz w:val="24"/>
          <w:szCs w:val="24"/>
          <w:lang w:eastAsia="en-GB"/>
        </w:rPr>
        <w:t>Failure Post-Conditions:</w:t>
      </w:r>
      <w:r w:rsidR="006A7426">
        <w:rPr>
          <w:rFonts w:ascii="Arial" w:hAnsi="Arial" w:cs="Arial"/>
          <w:sz w:val="24"/>
          <w:szCs w:val="24"/>
          <w:lang w:eastAsia="en-GB"/>
        </w:rPr>
        <w:t xml:space="preserve"> Not enough credit or balance</w:t>
      </w:r>
      <w:r w:rsidRPr="00674C86">
        <w:rPr>
          <w:rFonts w:ascii="Arial" w:hAnsi="Arial" w:cs="Arial"/>
          <w:iCs/>
          <w:color w:val="FF0000"/>
          <w:sz w:val="24"/>
          <w:szCs w:val="24"/>
          <w:lang w:eastAsia="en-GB"/>
        </w:rPr>
        <w:t>.</w:t>
      </w:r>
      <w:r w:rsidRPr="00674C8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0B09F3CC" w14:textId="17DA82EC" w:rsidR="006A7426" w:rsidRDefault="006A7426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</w:p>
    <w:p w14:paraId="34DD58D9" w14:textId="2AA650C1" w:rsidR="006A7426" w:rsidRDefault="006A7426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</w:p>
    <w:p w14:paraId="4974C05F" w14:textId="1F04E890" w:rsidR="006A7426" w:rsidRDefault="006A7426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</w:p>
    <w:p w14:paraId="1A5A8CF2" w14:textId="1EDDCEF9" w:rsidR="006A7426" w:rsidRDefault="006A7426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</w:p>
    <w:p w14:paraId="3E59DCA1" w14:textId="1871F2D8" w:rsidR="006A7426" w:rsidRDefault="006A7426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</w:p>
    <w:p w14:paraId="667E0097" w14:textId="3367213F" w:rsidR="006A7426" w:rsidRPr="00674C86" w:rsidRDefault="006A7426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>
        <w:rPr>
          <w:rFonts w:ascii="Arial" w:hAnsi="Arial" w:cs="Arial"/>
          <w:sz w:val="24"/>
          <w:szCs w:val="24"/>
          <w:lang w:val="en-GB" w:eastAsia="en-GB"/>
        </w:rPr>
        <w:t>Table</w:t>
      </w:r>
      <w:r w:rsidR="00405281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r>
        <w:rPr>
          <w:rFonts w:ascii="Arial" w:hAnsi="Arial" w:cs="Arial"/>
          <w:sz w:val="24"/>
          <w:szCs w:val="24"/>
          <w:lang w:val="en-GB" w:eastAsia="en-GB"/>
        </w:rPr>
        <w:t>4. Typical course of events for use case instant pay.</w:t>
      </w:r>
    </w:p>
    <w:tbl>
      <w:tblPr>
        <w:tblW w:w="86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3645"/>
        <w:gridCol w:w="555"/>
        <w:gridCol w:w="3975"/>
      </w:tblGrid>
      <w:tr w:rsidR="00C0222D" w:rsidRPr="00674C86" w14:paraId="5F2C16C2" w14:textId="77777777" w:rsidTr="006A7426">
        <w:tc>
          <w:tcPr>
            <w:tcW w:w="86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8E7504" w14:textId="77777777" w:rsidR="00C0222D" w:rsidRPr="00674C86" w:rsidRDefault="00C0222D" w:rsidP="008746D4">
            <w:pPr>
              <w:autoSpaceDE/>
              <w:autoSpaceDN/>
              <w:spacing w:after="0" w:line="360" w:lineRule="auto"/>
              <w:jc w:val="center"/>
              <w:textAlignment w:val="baseline"/>
              <w:divId w:val="1483617247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74C86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Typical Course of Events</w:t>
            </w:r>
            <w:r w:rsidRPr="00674C8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</w:tr>
      <w:tr w:rsidR="00C0222D" w:rsidRPr="00674C86" w14:paraId="53D4B656" w14:textId="77777777" w:rsidTr="006A7426">
        <w:tc>
          <w:tcPr>
            <w:tcW w:w="4095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71F76E" w14:textId="77777777" w:rsidR="00C0222D" w:rsidRPr="00674C86" w:rsidRDefault="00C0222D" w:rsidP="008746D4">
            <w:pPr>
              <w:autoSpaceDE/>
              <w:autoSpaceDN/>
              <w:spacing w:after="0" w:line="360" w:lineRule="auto"/>
              <w:jc w:val="center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74C86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Actor Action</w:t>
            </w:r>
            <w:r w:rsidRPr="00674C8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530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2E0077" w14:textId="77777777" w:rsidR="00C0222D" w:rsidRPr="00674C86" w:rsidRDefault="00C0222D" w:rsidP="008746D4">
            <w:pPr>
              <w:autoSpaceDE/>
              <w:autoSpaceDN/>
              <w:spacing w:after="0" w:line="360" w:lineRule="auto"/>
              <w:jc w:val="center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74C86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System Response</w:t>
            </w:r>
            <w:r w:rsidRPr="00674C8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</w:tr>
      <w:tr w:rsidR="00C0222D" w:rsidRPr="00674C86" w14:paraId="28D17A77" w14:textId="77777777" w:rsidTr="006A7426">
        <w:tc>
          <w:tcPr>
            <w:tcW w:w="4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63EAAB" w14:textId="77777777" w:rsidR="00C0222D" w:rsidRPr="00674C8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74C86">
              <w:rPr>
                <w:rFonts w:ascii="Arial" w:hAnsi="Arial" w:cs="Arial"/>
                <w:sz w:val="24"/>
                <w:szCs w:val="24"/>
                <w:lang w:eastAsia="en-GB"/>
              </w:rPr>
              <w:t>1</w:t>
            </w:r>
            <w:r w:rsidRPr="00674C8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2E6B66" w14:textId="77777777" w:rsidR="00C0222D" w:rsidRPr="00674C8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74C86">
              <w:rPr>
                <w:rFonts w:ascii="Arial" w:hAnsi="Arial" w:cs="Arial"/>
                <w:sz w:val="24"/>
                <w:szCs w:val="24"/>
                <w:lang w:eastAsia="en-GB"/>
              </w:rPr>
              <w:t>This action begins when the customer clicked at the pay it now button.</w:t>
            </w:r>
            <w:r w:rsidRPr="00674C8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DB1AA0" w14:textId="77777777" w:rsidR="00C0222D" w:rsidRPr="00674C8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74C86">
              <w:rPr>
                <w:rFonts w:ascii="Arial" w:hAnsi="Arial" w:cs="Arial"/>
                <w:sz w:val="24"/>
                <w:szCs w:val="24"/>
                <w:lang w:eastAsia="en-GB"/>
              </w:rPr>
              <w:t>2</w:t>
            </w:r>
            <w:r w:rsidRPr="00674C8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991543" w14:textId="77777777" w:rsidR="00C0222D" w:rsidRPr="00674C8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74C86">
              <w:rPr>
                <w:rFonts w:ascii="Arial" w:hAnsi="Arial" w:cs="Arial"/>
                <w:sz w:val="24"/>
                <w:szCs w:val="24"/>
                <w:lang w:eastAsia="en-GB"/>
              </w:rPr>
              <w:t>System represents the list of payment method</w:t>
            </w:r>
            <w:r w:rsidRPr="00674C8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</w:tr>
      <w:tr w:rsidR="00C0222D" w:rsidRPr="00674C86" w14:paraId="4746A8F8" w14:textId="77777777" w:rsidTr="006A7426">
        <w:tc>
          <w:tcPr>
            <w:tcW w:w="4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53F9E1" w14:textId="77777777" w:rsidR="00C0222D" w:rsidRPr="00674C8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74C86">
              <w:rPr>
                <w:rFonts w:ascii="Arial" w:hAnsi="Arial" w:cs="Arial"/>
                <w:sz w:val="24"/>
                <w:szCs w:val="24"/>
                <w:lang w:eastAsia="en-GB"/>
              </w:rPr>
              <w:t>3</w:t>
            </w:r>
            <w:r w:rsidRPr="00674C8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A5EDA0" w14:textId="38DC66FF" w:rsidR="00C0222D" w:rsidRPr="00674C8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74C86">
              <w:rPr>
                <w:rFonts w:ascii="Arial" w:hAnsi="Arial" w:cs="Arial"/>
                <w:sz w:val="24"/>
                <w:szCs w:val="24"/>
                <w:lang w:eastAsia="en-GB"/>
              </w:rPr>
              <w:t>Customer choose on</w:t>
            </w:r>
            <w:r w:rsidR="008746D4">
              <w:rPr>
                <w:rFonts w:ascii="Arial" w:hAnsi="Arial" w:cs="Arial"/>
                <w:sz w:val="24"/>
                <w:szCs w:val="24"/>
                <w:lang w:eastAsia="en-GB"/>
              </w:rPr>
              <w:t>e</w:t>
            </w:r>
            <w:r w:rsidRPr="00674C86">
              <w:rPr>
                <w:rFonts w:ascii="Arial" w:hAnsi="Arial" w:cs="Arial"/>
                <w:sz w:val="24"/>
                <w:szCs w:val="24"/>
                <w:lang w:eastAsia="en-GB"/>
              </w:rPr>
              <w:t xml:space="preserve"> of the payment method and click confirm</w:t>
            </w:r>
            <w:r w:rsidRPr="00674C8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99F880" w14:textId="77777777" w:rsidR="00C0222D" w:rsidRPr="00674C8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74C86">
              <w:rPr>
                <w:rFonts w:ascii="Arial" w:hAnsi="Arial" w:cs="Arial"/>
                <w:sz w:val="24"/>
                <w:szCs w:val="24"/>
                <w:lang w:eastAsia="en-GB"/>
              </w:rPr>
              <w:t>4</w:t>
            </w:r>
            <w:r w:rsidRPr="00674C8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DF3D7D" w14:textId="77777777" w:rsidR="00C0222D" w:rsidRPr="00674C8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74C86">
              <w:rPr>
                <w:rFonts w:ascii="Arial" w:hAnsi="Arial" w:cs="Arial"/>
                <w:sz w:val="24"/>
                <w:szCs w:val="24"/>
                <w:lang w:eastAsia="en-GB"/>
              </w:rPr>
              <w:t>System send a request to the payment source and show the result to the customer.</w:t>
            </w:r>
            <w:r w:rsidRPr="00674C8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</w:tr>
      <w:tr w:rsidR="00C0222D" w:rsidRPr="00674C86" w14:paraId="79E546B7" w14:textId="77777777" w:rsidTr="006A7426">
        <w:tc>
          <w:tcPr>
            <w:tcW w:w="4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CD13A6" w14:textId="77777777" w:rsidR="00C0222D" w:rsidRPr="00674C8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74C86">
              <w:rPr>
                <w:rFonts w:ascii="Arial" w:hAnsi="Arial" w:cs="Arial"/>
                <w:sz w:val="24"/>
                <w:szCs w:val="24"/>
                <w:lang w:eastAsia="en-GB"/>
              </w:rPr>
              <w:t>5</w:t>
            </w:r>
            <w:r w:rsidRPr="00674C8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77B42C" w14:textId="77777777" w:rsidR="00C0222D" w:rsidRPr="00674C8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74C86">
              <w:rPr>
                <w:rFonts w:ascii="Arial" w:hAnsi="Arial" w:cs="Arial"/>
                <w:sz w:val="24"/>
                <w:szCs w:val="24"/>
                <w:lang w:eastAsia="en-GB"/>
              </w:rPr>
              <w:t>Customer can continue shopping.</w:t>
            </w:r>
            <w:r w:rsidRPr="00674C8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47F957" w14:textId="77777777" w:rsidR="00C0222D" w:rsidRPr="00674C8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74C8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355406" w14:textId="77777777" w:rsidR="00C0222D" w:rsidRPr="00674C8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74C8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</w:tr>
    </w:tbl>
    <w:p w14:paraId="06238531" w14:textId="77777777" w:rsidR="00C0222D" w:rsidRPr="00674C86" w:rsidRDefault="00C0222D" w:rsidP="008746D4">
      <w:pPr>
        <w:autoSpaceDE/>
        <w:autoSpaceDN/>
        <w:spacing w:after="0" w:line="360" w:lineRule="auto"/>
        <w:jc w:val="left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74C8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1BB96D83" w14:textId="77777777" w:rsidR="00C0222D" w:rsidRPr="00674C86" w:rsidRDefault="00C0222D" w:rsidP="008746D4">
      <w:pPr>
        <w:autoSpaceDE/>
        <w:autoSpaceDN/>
        <w:spacing w:after="0" w:line="360" w:lineRule="auto"/>
        <w:jc w:val="left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74C8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33AB03B9" w14:textId="2598058C" w:rsidR="00C0222D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A7426">
        <w:rPr>
          <w:rFonts w:ascii="Arial" w:hAnsi="Arial" w:cs="Arial"/>
          <w:b/>
          <w:bCs/>
          <w:sz w:val="24"/>
          <w:szCs w:val="24"/>
          <w:lang w:eastAsia="en-GB"/>
        </w:rPr>
        <w:lastRenderedPageBreak/>
        <w:t>Use Case Feed Back</w:t>
      </w:r>
      <w:r w:rsidRPr="006A742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541983D4" w14:textId="77777777" w:rsidR="006A7426" w:rsidRPr="006A7426" w:rsidRDefault="006A7426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</w:p>
    <w:p w14:paraId="42BA8E79" w14:textId="77777777" w:rsidR="00C0222D" w:rsidRPr="006A742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A7426">
        <w:rPr>
          <w:rFonts w:ascii="Arial" w:hAnsi="Arial" w:cs="Arial"/>
          <w:iCs/>
          <w:color w:val="000000"/>
          <w:sz w:val="24"/>
          <w:szCs w:val="24"/>
          <w:lang w:eastAsia="en-GB"/>
        </w:rPr>
        <w:t>Name: Feedback.</w:t>
      </w:r>
      <w:r w:rsidRPr="006A742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09F88FA0" w14:textId="77777777" w:rsidR="00C0222D" w:rsidRPr="006A742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A7426">
        <w:rPr>
          <w:rFonts w:ascii="Arial" w:hAnsi="Arial" w:cs="Arial"/>
          <w:iCs/>
          <w:color w:val="000000"/>
          <w:sz w:val="24"/>
          <w:szCs w:val="24"/>
          <w:lang w:eastAsia="en-GB"/>
        </w:rPr>
        <w:t>Actors: Customers, Admin.</w:t>
      </w:r>
      <w:r w:rsidRPr="006A742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1FAAB489" w14:textId="77777777" w:rsidR="00C0222D" w:rsidRPr="006A742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A7426">
        <w:rPr>
          <w:rFonts w:ascii="Arial" w:hAnsi="Arial" w:cs="Arial"/>
          <w:iCs/>
          <w:color w:val="000000"/>
          <w:sz w:val="24"/>
          <w:szCs w:val="24"/>
          <w:lang w:eastAsia="en-GB"/>
        </w:rPr>
        <w:t>Purpose: Rating the products and give some feedback to admin.</w:t>
      </w:r>
      <w:r w:rsidRPr="006A742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72DCA337" w14:textId="77777777" w:rsidR="00C0222D" w:rsidRPr="006A742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A7426">
        <w:rPr>
          <w:rFonts w:ascii="Arial" w:hAnsi="Arial" w:cs="Arial"/>
          <w:iCs/>
          <w:color w:val="000000"/>
          <w:sz w:val="24"/>
          <w:szCs w:val="24"/>
          <w:lang w:eastAsia="en-GB"/>
        </w:rPr>
        <w:t>Description: A customer can rate the products by stars and </w:t>
      </w:r>
      <w:proofErr w:type="gramStart"/>
      <w:r w:rsidRPr="006A7426">
        <w:rPr>
          <w:rFonts w:ascii="Arial" w:hAnsi="Arial" w:cs="Arial"/>
          <w:iCs/>
          <w:color w:val="000000"/>
          <w:sz w:val="24"/>
          <w:szCs w:val="24"/>
          <w:lang w:eastAsia="en-GB"/>
        </w:rPr>
        <w:t>also</w:t>
      </w:r>
      <w:proofErr w:type="gramEnd"/>
      <w:r w:rsidRPr="006A7426">
        <w:rPr>
          <w:rFonts w:ascii="Arial" w:hAnsi="Arial" w:cs="Arial"/>
          <w:iCs/>
          <w:color w:val="000000"/>
          <w:sz w:val="24"/>
          <w:szCs w:val="24"/>
          <w:lang w:eastAsia="en-GB"/>
        </w:rPr>
        <w:t> he is able to write somethings to admin and Admin is able to answer.</w:t>
      </w:r>
      <w:r w:rsidRPr="006A742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156E5EB5" w14:textId="246EA147" w:rsidR="00C0222D" w:rsidRPr="006A742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A7426">
        <w:rPr>
          <w:rFonts w:ascii="Arial" w:hAnsi="Arial" w:cs="Arial"/>
          <w:iCs/>
          <w:color w:val="000000"/>
          <w:sz w:val="24"/>
          <w:szCs w:val="24"/>
          <w:lang w:eastAsia="en-GB"/>
        </w:rPr>
        <w:t xml:space="preserve">Cross </w:t>
      </w:r>
      <w:r w:rsidR="001A3CAB">
        <w:rPr>
          <w:rFonts w:ascii="Arial" w:hAnsi="Arial" w:cs="Arial"/>
          <w:iCs/>
          <w:color w:val="000000"/>
          <w:sz w:val="24"/>
          <w:szCs w:val="24"/>
          <w:lang w:eastAsia="en-GB"/>
        </w:rPr>
        <w:t>r</w:t>
      </w:r>
      <w:r w:rsidRPr="006A7426">
        <w:rPr>
          <w:rFonts w:ascii="Arial" w:hAnsi="Arial" w:cs="Arial"/>
          <w:iCs/>
          <w:color w:val="000000"/>
          <w:sz w:val="24"/>
          <w:szCs w:val="24"/>
          <w:lang w:eastAsia="en-GB"/>
        </w:rPr>
        <w:t>eference</w:t>
      </w:r>
      <w:r w:rsidRPr="006A7426">
        <w:rPr>
          <w:rFonts w:ascii="Arial" w:hAnsi="Arial" w:cs="Arial"/>
          <w:color w:val="000000"/>
          <w:sz w:val="24"/>
          <w:szCs w:val="24"/>
          <w:lang w:eastAsia="en-GB"/>
        </w:rPr>
        <w:t>: </w:t>
      </w:r>
      <w:r w:rsidRPr="006A7426">
        <w:rPr>
          <w:rFonts w:ascii="Arial" w:hAnsi="Arial" w:cs="Arial"/>
          <w:iCs/>
          <w:color w:val="000000"/>
          <w:sz w:val="24"/>
          <w:szCs w:val="24"/>
          <w:lang w:eastAsia="en-GB"/>
        </w:rPr>
        <w:t>Customer must login first.</w:t>
      </w:r>
      <w:r w:rsidRPr="006A742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4634049E" w14:textId="37CF4508" w:rsidR="00C0222D" w:rsidRPr="006A742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A7426">
        <w:rPr>
          <w:rFonts w:ascii="Arial" w:hAnsi="Arial" w:cs="Arial"/>
          <w:sz w:val="24"/>
          <w:szCs w:val="24"/>
          <w:lang w:eastAsia="en-GB"/>
        </w:rPr>
        <w:t xml:space="preserve">Pre-Conditions: </w:t>
      </w:r>
      <w:r w:rsidR="006A7426">
        <w:rPr>
          <w:rFonts w:ascii="Arial" w:hAnsi="Arial" w:cs="Arial"/>
          <w:sz w:val="24"/>
          <w:szCs w:val="24"/>
          <w:lang w:eastAsia="en-GB"/>
        </w:rPr>
        <w:t>customer must login to the system.</w:t>
      </w:r>
    </w:p>
    <w:p w14:paraId="54A20A72" w14:textId="77777777" w:rsidR="00C0222D" w:rsidRPr="006A742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A7426">
        <w:rPr>
          <w:rFonts w:ascii="Arial" w:hAnsi="Arial" w:cs="Arial"/>
          <w:sz w:val="24"/>
          <w:szCs w:val="24"/>
          <w:lang w:eastAsia="en-GB"/>
        </w:rPr>
        <w:t>Successful Post-Conditions: </w:t>
      </w:r>
      <w:r w:rsidRPr="006A7426">
        <w:rPr>
          <w:rFonts w:ascii="Arial" w:hAnsi="Arial" w:cs="Arial"/>
          <w:iCs/>
          <w:color w:val="000000"/>
          <w:sz w:val="24"/>
          <w:szCs w:val="24"/>
          <w:lang w:eastAsia="en-GB"/>
        </w:rPr>
        <w:t>Customer save his opinion.</w:t>
      </w:r>
      <w:r w:rsidRPr="006A742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6777AA94" w14:textId="58ED1F5A" w:rsidR="00C0222D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A7426">
        <w:rPr>
          <w:rFonts w:ascii="Arial" w:hAnsi="Arial" w:cs="Arial"/>
          <w:sz w:val="24"/>
          <w:szCs w:val="24"/>
          <w:lang w:eastAsia="en-GB"/>
        </w:rPr>
        <w:t>Failure Post-Conditions:</w:t>
      </w:r>
      <w:r w:rsidRPr="006A742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1BD8B735" w14:textId="63F93B3A" w:rsidR="006A7426" w:rsidRDefault="006A7426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</w:p>
    <w:p w14:paraId="6B620B24" w14:textId="2B525393" w:rsidR="006A7426" w:rsidRDefault="006A7426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</w:p>
    <w:p w14:paraId="105CECAC" w14:textId="57F033C9" w:rsidR="006A7426" w:rsidRDefault="006A7426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</w:p>
    <w:p w14:paraId="34FF93CA" w14:textId="4BD58A31" w:rsidR="006A7426" w:rsidRDefault="006A7426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</w:p>
    <w:p w14:paraId="5A236386" w14:textId="1AADF0D6" w:rsidR="006A7426" w:rsidRDefault="006A7426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</w:p>
    <w:p w14:paraId="1DFCFD76" w14:textId="0D9468CB" w:rsidR="006A7426" w:rsidRDefault="006A7426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</w:p>
    <w:p w14:paraId="1184EDD2" w14:textId="16733346" w:rsidR="006A7426" w:rsidRPr="006A7426" w:rsidRDefault="00D877FC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>
        <w:rPr>
          <w:rFonts w:ascii="Arial" w:hAnsi="Arial" w:cs="Arial"/>
          <w:sz w:val="24"/>
          <w:szCs w:val="24"/>
          <w:lang w:val="en-GB" w:eastAsia="en-GB"/>
        </w:rPr>
        <w:t>Table</w:t>
      </w:r>
      <w:r w:rsidR="00405281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r>
        <w:rPr>
          <w:rFonts w:ascii="Arial" w:hAnsi="Arial" w:cs="Arial"/>
          <w:sz w:val="24"/>
          <w:szCs w:val="24"/>
          <w:lang w:val="en-GB" w:eastAsia="en-GB"/>
        </w:rPr>
        <w:t>5. Typical course of events for use case feedback</w:t>
      </w:r>
    </w:p>
    <w:tbl>
      <w:tblPr>
        <w:tblW w:w="86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3645"/>
        <w:gridCol w:w="555"/>
        <w:gridCol w:w="3975"/>
      </w:tblGrid>
      <w:tr w:rsidR="00C0222D" w:rsidRPr="006A7426" w14:paraId="166964F5" w14:textId="77777777" w:rsidTr="00C0222D">
        <w:tc>
          <w:tcPr>
            <w:tcW w:w="86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D7D092" w14:textId="77777777" w:rsidR="00C0222D" w:rsidRPr="006A7426" w:rsidRDefault="00C0222D" w:rsidP="008746D4">
            <w:pPr>
              <w:autoSpaceDE/>
              <w:autoSpaceDN/>
              <w:spacing w:after="0" w:line="360" w:lineRule="auto"/>
              <w:jc w:val="center"/>
              <w:textAlignment w:val="baseline"/>
              <w:divId w:val="1155754674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bookmarkStart w:id="15" w:name="_GoBack" w:colFirst="1" w:colLast="2"/>
            <w:r w:rsidRPr="006A7426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Typical Course of Events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</w:tr>
      <w:tr w:rsidR="00C0222D" w:rsidRPr="006A7426" w14:paraId="3631EA73" w14:textId="77777777" w:rsidTr="00C0222D">
        <w:tc>
          <w:tcPr>
            <w:tcW w:w="4095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52BE7A" w14:textId="77777777" w:rsidR="00C0222D" w:rsidRPr="006A7426" w:rsidRDefault="00C0222D" w:rsidP="008746D4">
            <w:pPr>
              <w:autoSpaceDE/>
              <w:autoSpaceDN/>
              <w:spacing w:after="0" w:line="360" w:lineRule="auto"/>
              <w:jc w:val="center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Actor Action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530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62465B" w14:textId="77777777" w:rsidR="00C0222D" w:rsidRPr="006A7426" w:rsidRDefault="00C0222D" w:rsidP="008746D4">
            <w:pPr>
              <w:autoSpaceDE/>
              <w:autoSpaceDN/>
              <w:spacing w:after="0" w:line="360" w:lineRule="auto"/>
              <w:jc w:val="center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System Response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</w:tr>
      <w:bookmarkEnd w:id="15"/>
      <w:tr w:rsidR="00C0222D" w:rsidRPr="006A7426" w14:paraId="0E01C280" w14:textId="77777777" w:rsidTr="00C0222D">
        <w:tc>
          <w:tcPr>
            <w:tcW w:w="4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FC0C01" w14:textId="77777777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sz w:val="24"/>
                <w:szCs w:val="24"/>
                <w:lang w:eastAsia="en-GB"/>
              </w:rPr>
              <w:t>1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654E1D" w14:textId="77777777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sz w:val="24"/>
                <w:szCs w:val="24"/>
                <w:lang w:eastAsia="en-GB"/>
              </w:rPr>
              <w:t>This action starts when a customer clicked at feedback button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72A0E0" w14:textId="77777777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sz w:val="24"/>
                <w:szCs w:val="24"/>
                <w:lang w:eastAsia="en-GB"/>
              </w:rPr>
              <w:t>2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929242" w14:textId="77777777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sz w:val="24"/>
                <w:szCs w:val="24"/>
                <w:lang w:eastAsia="en-GB"/>
              </w:rPr>
              <w:t>System shows the purchase history and a place to rate and to write somethings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</w:tr>
      <w:tr w:rsidR="00C0222D" w:rsidRPr="006A7426" w14:paraId="4CFDB2EB" w14:textId="77777777" w:rsidTr="00C0222D">
        <w:tc>
          <w:tcPr>
            <w:tcW w:w="4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8F57C7" w14:textId="77777777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sz w:val="24"/>
                <w:szCs w:val="24"/>
                <w:lang w:eastAsia="en-GB"/>
              </w:rPr>
              <w:t>3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275EBC" w14:textId="77777777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sz w:val="24"/>
                <w:szCs w:val="24"/>
                <w:lang w:eastAsia="en-GB"/>
              </w:rPr>
              <w:t>Customer rate the products by starts or he writes a note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6A2C70" w14:textId="77777777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sz w:val="24"/>
                <w:szCs w:val="24"/>
                <w:lang w:eastAsia="en-GB"/>
              </w:rPr>
              <w:t>4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378BDE" w14:textId="77777777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sz w:val="24"/>
                <w:szCs w:val="24"/>
                <w:lang w:eastAsia="en-GB"/>
              </w:rPr>
              <w:t>System save it and shows it in next time to all customers.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</w:tr>
      <w:tr w:rsidR="00C0222D" w:rsidRPr="006A7426" w14:paraId="14A42457" w14:textId="77777777" w:rsidTr="00C0222D">
        <w:tc>
          <w:tcPr>
            <w:tcW w:w="4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5B12C" w14:textId="77777777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sz w:val="24"/>
                <w:szCs w:val="24"/>
                <w:lang w:eastAsia="en-GB"/>
              </w:rPr>
              <w:t>5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2AA99F" w14:textId="77777777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sz w:val="24"/>
                <w:szCs w:val="24"/>
                <w:lang w:eastAsia="en-GB"/>
              </w:rPr>
              <w:t>Customer can continue shopping.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B9FAEC" w14:textId="77777777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DC187D" w14:textId="77777777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</w:tr>
    </w:tbl>
    <w:p w14:paraId="3886D6D6" w14:textId="77777777" w:rsidR="006A7426" w:rsidRDefault="006A7426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b/>
          <w:bCs/>
          <w:sz w:val="28"/>
          <w:szCs w:val="28"/>
          <w:lang w:eastAsia="en-GB"/>
        </w:rPr>
      </w:pPr>
    </w:p>
    <w:p w14:paraId="259DB11E" w14:textId="77777777" w:rsidR="006A7426" w:rsidRDefault="006A7426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b/>
          <w:bCs/>
          <w:sz w:val="28"/>
          <w:szCs w:val="28"/>
          <w:lang w:eastAsia="en-GB"/>
        </w:rPr>
      </w:pPr>
    </w:p>
    <w:p w14:paraId="2671940B" w14:textId="2416BEA8" w:rsidR="00C0222D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A7426">
        <w:rPr>
          <w:rFonts w:ascii="Arial" w:hAnsi="Arial" w:cs="Arial"/>
          <w:b/>
          <w:bCs/>
          <w:sz w:val="24"/>
          <w:szCs w:val="24"/>
          <w:lang w:eastAsia="en-GB"/>
        </w:rPr>
        <w:t>Use Case User registration</w:t>
      </w:r>
      <w:r w:rsidRPr="006A742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179D00F6" w14:textId="77777777" w:rsidR="00EF317F" w:rsidRPr="006A7426" w:rsidRDefault="00EF317F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</w:p>
    <w:p w14:paraId="6E492D0E" w14:textId="77777777" w:rsidR="00C0222D" w:rsidRPr="006A742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A7426">
        <w:rPr>
          <w:rFonts w:ascii="Arial" w:hAnsi="Arial" w:cs="Arial"/>
          <w:iCs/>
          <w:color w:val="000000"/>
          <w:sz w:val="24"/>
          <w:szCs w:val="24"/>
          <w:lang w:eastAsia="en-GB"/>
        </w:rPr>
        <w:lastRenderedPageBreak/>
        <w:t>Name: User registration.</w:t>
      </w:r>
      <w:r w:rsidRPr="006A742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085261BC" w14:textId="77777777" w:rsidR="00C0222D" w:rsidRPr="006A742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A7426">
        <w:rPr>
          <w:rFonts w:ascii="Arial" w:hAnsi="Arial" w:cs="Arial"/>
          <w:iCs/>
          <w:color w:val="000000"/>
          <w:sz w:val="24"/>
          <w:szCs w:val="24"/>
          <w:lang w:eastAsia="en-GB"/>
        </w:rPr>
        <w:t>Actors: visitor, Admin.</w:t>
      </w:r>
      <w:r w:rsidRPr="006A742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5B7C0F49" w14:textId="77777777" w:rsidR="00C0222D" w:rsidRPr="006A742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A7426">
        <w:rPr>
          <w:rFonts w:ascii="Arial" w:hAnsi="Arial" w:cs="Arial"/>
          <w:iCs/>
          <w:color w:val="000000"/>
          <w:sz w:val="24"/>
          <w:szCs w:val="24"/>
          <w:lang w:eastAsia="en-GB"/>
        </w:rPr>
        <w:t>Purpose: Creating a new account for the visitor.</w:t>
      </w:r>
      <w:r w:rsidRPr="006A742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416340E1" w14:textId="77777777" w:rsidR="00C0222D" w:rsidRPr="006A742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A7426">
        <w:rPr>
          <w:rFonts w:ascii="Arial" w:hAnsi="Arial" w:cs="Arial"/>
          <w:iCs/>
          <w:color w:val="000000"/>
          <w:sz w:val="24"/>
          <w:szCs w:val="24"/>
          <w:lang w:eastAsia="en-GB"/>
        </w:rPr>
        <w:t>Description: A visitor starts registration with his email address, delivery address, phone number, name and password.</w:t>
      </w:r>
      <w:r w:rsidRPr="006A742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17BCDE05" w14:textId="77777777" w:rsidR="00C0222D" w:rsidRPr="006A742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A7426">
        <w:rPr>
          <w:rFonts w:ascii="Arial" w:hAnsi="Arial" w:cs="Arial"/>
          <w:iCs/>
          <w:color w:val="000000"/>
          <w:sz w:val="24"/>
          <w:szCs w:val="24"/>
          <w:lang w:eastAsia="en-GB"/>
        </w:rPr>
        <w:t>Cross Reference</w:t>
      </w:r>
      <w:r w:rsidRPr="006A7426">
        <w:rPr>
          <w:rFonts w:ascii="Arial" w:hAnsi="Arial" w:cs="Arial"/>
          <w:color w:val="000000"/>
          <w:sz w:val="24"/>
          <w:szCs w:val="24"/>
          <w:lang w:eastAsia="en-GB"/>
        </w:rPr>
        <w:t>:</w:t>
      </w:r>
      <w:r w:rsidRPr="006A742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439E16F8" w14:textId="77777777" w:rsidR="00C0222D" w:rsidRPr="006A742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A7426">
        <w:rPr>
          <w:rFonts w:ascii="Arial" w:hAnsi="Arial" w:cs="Arial"/>
          <w:sz w:val="24"/>
          <w:szCs w:val="24"/>
          <w:lang w:eastAsia="en-GB"/>
        </w:rPr>
        <w:t>Pre-Conditions: --</w:t>
      </w:r>
      <w:r w:rsidRPr="006A742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22E407EE" w14:textId="77777777" w:rsidR="00C0222D" w:rsidRPr="006A742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A7426">
        <w:rPr>
          <w:rFonts w:ascii="Arial" w:hAnsi="Arial" w:cs="Arial"/>
          <w:sz w:val="24"/>
          <w:szCs w:val="24"/>
          <w:lang w:eastAsia="en-GB"/>
        </w:rPr>
        <w:t>Successful Post-Conditions: </w:t>
      </w:r>
      <w:r w:rsidRPr="006A7426">
        <w:rPr>
          <w:rFonts w:ascii="Arial" w:hAnsi="Arial" w:cs="Arial"/>
          <w:iCs/>
          <w:color w:val="000000"/>
          <w:sz w:val="24"/>
          <w:szCs w:val="24"/>
          <w:lang w:eastAsia="en-GB"/>
        </w:rPr>
        <w:t>Visitor become a customer.</w:t>
      </w:r>
      <w:r w:rsidRPr="006A742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2110F527" w14:textId="7D3A8D3E" w:rsidR="00C0222D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A7426">
        <w:rPr>
          <w:rFonts w:ascii="Arial" w:hAnsi="Arial" w:cs="Arial"/>
          <w:sz w:val="24"/>
          <w:szCs w:val="24"/>
          <w:lang w:eastAsia="en-GB"/>
        </w:rPr>
        <w:t>Failure Post-Conditions: </w:t>
      </w:r>
      <w:r w:rsidRPr="00EF317F">
        <w:rPr>
          <w:rFonts w:ascii="Arial" w:hAnsi="Arial" w:cs="Arial"/>
          <w:iCs/>
          <w:sz w:val="24"/>
          <w:szCs w:val="24"/>
          <w:lang w:eastAsia="en-GB"/>
        </w:rPr>
        <w:t>email address is not valid or unique or the password is not strong enough</w:t>
      </w:r>
      <w:r w:rsidRPr="00EF317F">
        <w:rPr>
          <w:rFonts w:ascii="Arial" w:hAnsi="Arial" w:cs="Arial"/>
          <w:sz w:val="24"/>
          <w:szCs w:val="24"/>
          <w:lang w:eastAsia="en-GB"/>
        </w:rPr>
        <w:t>.</w:t>
      </w:r>
      <w:r w:rsidRPr="00EF317F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4A498659" w14:textId="01B3E3DF" w:rsidR="00EF317F" w:rsidRDefault="00EF317F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</w:p>
    <w:p w14:paraId="6D3985D3" w14:textId="52B006D7" w:rsidR="00EF317F" w:rsidRPr="00EF317F" w:rsidRDefault="00EF317F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>
        <w:rPr>
          <w:rFonts w:ascii="Arial" w:hAnsi="Arial" w:cs="Arial"/>
          <w:sz w:val="24"/>
          <w:szCs w:val="24"/>
          <w:lang w:val="en-GB" w:eastAsia="en-GB"/>
        </w:rPr>
        <w:t>Table</w:t>
      </w:r>
      <w:r w:rsidR="00405281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r>
        <w:rPr>
          <w:rFonts w:ascii="Arial" w:hAnsi="Arial" w:cs="Arial"/>
          <w:sz w:val="24"/>
          <w:szCs w:val="24"/>
          <w:lang w:val="en-GB" w:eastAsia="en-GB"/>
        </w:rPr>
        <w:t>6. Typical course of events for use case user registration</w:t>
      </w:r>
    </w:p>
    <w:tbl>
      <w:tblPr>
        <w:tblW w:w="86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3645"/>
        <w:gridCol w:w="555"/>
        <w:gridCol w:w="3975"/>
      </w:tblGrid>
      <w:tr w:rsidR="00C0222D" w:rsidRPr="006A7426" w14:paraId="79FA0D7C" w14:textId="77777777" w:rsidTr="00DA2049">
        <w:tc>
          <w:tcPr>
            <w:tcW w:w="86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999BC8" w14:textId="77777777" w:rsidR="00C0222D" w:rsidRPr="006A7426" w:rsidRDefault="00C0222D" w:rsidP="008746D4">
            <w:pPr>
              <w:autoSpaceDE/>
              <w:autoSpaceDN/>
              <w:spacing w:after="0" w:line="360" w:lineRule="auto"/>
              <w:jc w:val="center"/>
              <w:textAlignment w:val="baseline"/>
              <w:divId w:val="1235551284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Typical Course of Events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</w:tr>
      <w:tr w:rsidR="00C0222D" w:rsidRPr="006A7426" w14:paraId="415354D0" w14:textId="77777777" w:rsidTr="00DA2049">
        <w:tc>
          <w:tcPr>
            <w:tcW w:w="4095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E45958" w14:textId="77777777" w:rsidR="00C0222D" w:rsidRPr="006A7426" w:rsidRDefault="00C0222D" w:rsidP="008746D4">
            <w:pPr>
              <w:autoSpaceDE/>
              <w:autoSpaceDN/>
              <w:spacing w:after="0" w:line="360" w:lineRule="auto"/>
              <w:jc w:val="center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Actor Action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530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42BDB" w14:textId="77777777" w:rsidR="00C0222D" w:rsidRPr="006A7426" w:rsidRDefault="00C0222D" w:rsidP="008746D4">
            <w:pPr>
              <w:autoSpaceDE/>
              <w:autoSpaceDN/>
              <w:spacing w:after="0" w:line="360" w:lineRule="auto"/>
              <w:jc w:val="center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System Response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</w:tr>
      <w:tr w:rsidR="00C0222D" w:rsidRPr="006A7426" w14:paraId="48F7F14D" w14:textId="77777777" w:rsidTr="00DA2049">
        <w:tc>
          <w:tcPr>
            <w:tcW w:w="4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E98AC0" w14:textId="77777777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sz w:val="24"/>
                <w:szCs w:val="24"/>
                <w:lang w:eastAsia="en-GB"/>
              </w:rPr>
              <w:t>1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7CC3C2" w14:textId="77777777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sz w:val="24"/>
                <w:szCs w:val="24"/>
                <w:lang w:eastAsia="en-GB"/>
              </w:rPr>
              <w:t>This action starts when a visitor clicked at the register button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6EEBC8" w14:textId="77777777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sz w:val="24"/>
                <w:szCs w:val="24"/>
                <w:lang w:eastAsia="en-GB"/>
              </w:rPr>
              <w:t>2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580657" w14:textId="77777777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sz w:val="24"/>
                <w:szCs w:val="24"/>
                <w:lang w:eastAsia="en-GB"/>
              </w:rPr>
              <w:t>System shows the registration form to the visitor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</w:tr>
      <w:tr w:rsidR="00C0222D" w:rsidRPr="006A7426" w14:paraId="11F1B4AF" w14:textId="77777777" w:rsidTr="00DA2049">
        <w:tc>
          <w:tcPr>
            <w:tcW w:w="4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F0EB90" w14:textId="77777777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sz w:val="24"/>
                <w:szCs w:val="24"/>
                <w:lang w:eastAsia="en-GB"/>
              </w:rPr>
              <w:t>3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89F64A" w14:textId="42BA0ABF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sz w:val="24"/>
                <w:szCs w:val="24"/>
                <w:lang w:eastAsia="en-GB"/>
              </w:rPr>
              <w:t>Visitor</w:t>
            </w:r>
            <w:r w:rsidR="00DA2049">
              <w:rPr>
                <w:rFonts w:ascii="Arial" w:hAnsi="Arial" w:cs="Arial"/>
                <w:sz w:val="24"/>
                <w:szCs w:val="24"/>
                <w:lang w:eastAsia="en-GB"/>
              </w:rPr>
              <w:t>s</w:t>
            </w:r>
            <w:r w:rsidRPr="006A7426">
              <w:rPr>
                <w:rFonts w:ascii="Arial" w:hAnsi="Arial" w:cs="Arial"/>
                <w:sz w:val="24"/>
                <w:szCs w:val="24"/>
                <w:lang w:eastAsia="en-GB"/>
              </w:rPr>
              <w:t xml:space="preserve"> fill all mandatory fields and click at the register button.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BA3BD7" w14:textId="77777777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sz w:val="24"/>
                <w:szCs w:val="24"/>
                <w:lang w:eastAsia="en-GB"/>
              </w:rPr>
              <w:t>4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968177" w14:textId="77777777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sz w:val="24"/>
                <w:szCs w:val="24"/>
                <w:lang w:eastAsia="en-GB"/>
              </w:rPr>
              <w:t>System check the entered data </w:t>
            </w:r>
            <w:proofErr w:type="gramStart"/>
            <w:r w:rsidRPr="006A7426">
              <w:rPr>
                <w:rFonts w:ascii="Arial" w:hAnsi="Arial" w:cs="Arial"/>
                <w:sz w:val="24"/>
                <w:szCs w:val="24"/>
                <w:lang w:eastAsia="en-GB"/>
              </w:rPr>
              <w:t>and also</w:t>
            </w:r>
            <w:proofErr w:type="gramEnd"/>
            <w:r w:rsidRPr="006A7426">
              <w:rPr>
                <w:rFonts w:ascii="Arial" w:hAnsi="Arial" w:cs="Arial"/>
                <w:sz w:val="24"/>
                <w:szCs w:val="24"/>
                <w:lang w:eastAsia="en-GB"/>
              </w:rPr>
              <w:t> password policy and return a message to visitor.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</w:tr>
      <w:tr w:rsidR="00C0222D" w:rsidRPr="006A7426" w14:paraId="73EF9479" w14:textId="77777777" w:rsidTr="00DA2049">
        <w:tc>
          <w:tcPr>
            <w:tcW w:w="4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AD5A32" w14:textId="77777777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sz w:val="24"/>
                <w:szCs w:val="24"/>
                <w:lang w:eastAsia="en-GB"/>
              </w:rPr>
              <w:t>5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69E19F" w14:textId="77777777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sz w:val="24"/>
                <w:szCs w:val="24"/>
                <w:lang w:eastAsia="en-GB"/>
              </w:rPr>
              <w:t>Visitor become customer and able to login.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013FBF" w14:textId="77777777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F73D18" w14:textId="77777777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</w:tr>
    </w:tbl>
    <w:p w14:paraId="3EE34E4D" w14:textId="77777777" w:rsidR="00C0222D" w:rsidRPr="006A7426" w:rsidRDefault="00C0222D" w:rsidP="008746D4">
      <w:pPr>
        <w:autoSpaceDE/>
        <w:autoSpaceDN/>
        <w:spacing w:after="0" w:line="360" w:lineRule="auto"/>
        <w:jc w:val="left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A742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313FBAA3" w14:textId="77777777" w:rsidR="00C0222D" w:rsidRPr="006A7426" w:rsidRDefault="00C0222D" w:rsidP="008746D4">
      <w:pPr>
        <w:autoSpaceDE/>
        <w:autoSpaceDN/>
        <w:spacing w:after="0" w:line="360" w:lineRule="auto"/>
        <w:jc w:val="left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A742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74E7D0CF" w14:textId="763B25DD" w:rsidR="00C0222D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A7426">
        <w:rPr>
          <w:rFonts w:ascii="Arial" w:hAnsi="Arial" w:cs="Arial"/>
          <w:b/>
          <w:bCs/>
          <w:sz w:val="24"/>
          <w:szCs w:val="24"/>
          <w:lang w:eastAsia="en-GB"/>
        </w:rPr>
        <w:t>Use Case Adding items to inventory</w:t>
      </w:r>
      <w:r w:rsidRPr="006A742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56287F60" w14:textId="77777777" w:rsidR="00DA2049" w:rsidRPr="006A7426" w:rsidRDefault="00DA2049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</w:p>
    <w:p w14:paraId="7C428DFB" w14:textId="77777777" w:rsidR="00C0222D" w:rsidRPr="006A742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A7426">
        <w:rPr>
          <w:rFonts w:ascii="Arial" w:hAnsi="Arial" w:cs="Arial"/>
          <w:iCs/>
          <w:color w:val="000000"/>
          <w:sz w:val="24"/>
          <w:szCs w:val="24"/>
          <w:lang w:eastAsia="en-GB"/>
        </w:rPr>
        <w:t>Name: Adding Items to the inventory.</w:t>
      </w:r>
      <w:r w:rsidRPr="006A742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204DCEE5" w14:textId="77777777" w:rsidR="00C0222D" w:rsidRPr="006A742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A7426">
        <w:rPr>
          <w:rFonts w:ascii="Arial" w:hAnsi="Arial" w:cs="Arial"/>
          <w:iCs/>
          <w:color w:val="000000"/>
          <w:sz w:val="24"/>
          <w:szCs w:val="24"/>
          <w:lang w:eastAsia="en-GB"/>
        </w:rPr>
        <w:t>Actors: Admin.</w:t>
      </w:r>
      <w:r w:rsidRPr="006A742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6406F2A4" w14:textId="77777777" w:rsidR="00C0222D" w:rsidRPr="006A742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A7426">
        <w:rPr>
          <w:rFonts w:ascii="Arial" w:hAnsi="Arial" w:cs="Arial"/>
          <w:iCs/>
          <w:color w:val="000000"/>
          <w:sz w:val="24"/>
          <w:szCs w:val="24"/>
          <w:lang w:eastAsia="en-GB"/>
        </w:rPr>
        <w:t>Purpose: add a new item to the inventory.</w:t>
      </w:r>
      <w:r w:rsidRPr="006A742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79977A68" w14:textId="77777777" w:rsidR="00C0222D" w:rsidRPr="006A742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A7426">
        <w:rPr>
          <w:rFonts w:ascii="Arial" w:hAnsi="Arial" w:cs="Arial"/>
          <w:iCs/>
          <w:color w:val="000000"/>
          <w:sz w:val="24"/>
          <w:szCs w:val="24"/>
          <w:lang w:eastAsia="en-GB"/>
        </w:rPr>
        <w:t>Description: Admin can add a new product to the inventory.</w:t>
      </w:r>
      <w:r w:rsidRPr="006A742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433FD926" w14:textId="77777777" w:rsidR="00C0222D" w:rsidRPr="006A742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A7426">
        <w:rPr>
          <w:rFonts w:ascii="Arial" w:hAnsi="Arial" w:cs="Arial"/>
          <w:iCs/>
          <w:color w:val="000000"/>
          <w:sz w:val="24"/>
          <w:szCs w:val="24"/>
          <w:lang w:eastAsia="en-GB"/>
        </w:rPr>
        <w:t>Cross Reference</w:t>
      </w:r>
      <w:r w:rsidRPr="006A7426">
        <w:rPr>
          <w:rFonts w:ascii="Arial" w:hAnsi="Arial" w:cs="Arial"/>
          <w:color w:val="000000"/>
          <w:sz w:val="24"/>
          <w:szCs w:val="24"/>
          <w:lang w:eastAsia="en-GB"/>
        </w:rPr>
        <w:t>: </w:t>
      </w:r>
      <w:r w:rsidRPr="006A7426">
        <w:rPr>
          <w:rFonts w:ascii="Arial" w:hAnsi="Arial" w:cs="Arial"/>
          <w:iCs/>
          <w:color w:val="000000"/>
          <w:sz w:val="24"/>
          <w:szCs w:val="24"/>
          <w:lang w:eastAsia="en-GB"/>
        </w:rPr>
        <w:t>Admin must login first.</w:t>
      </w:r>
      <w:r w:rsidRPr="006A742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037A59E7" w14:textId="77777777" w:rsidR="00C0222D" w:rsidRPr="006A742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A7426">
        <w:rPr>
          <w:rFonts w:ascii="Arial" w:hAnsi="Arial" w:cs="Arial"/>
          <w:sz w:val="24"/>
          <w:szCs w:val="24"/>
          <w:lang w:eastAsia="en-GB"/>
        </w:rPr>
        <w:lastRenderedPageBreak/>
        <w:t>Pre-Conditions: --</w:t>
      </w:r>
      <w:r w:rsidRPr="006A742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07D7B742" w14:textId="77777777" w:rsidR="00C0222D" w:rsidRPr="006A742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A7426">
        <w:rPr>
          <w:rFonts w:ascii="Arial" w:hAnsi="Arial" w:cs="Arial"/>
          <w:sz w:val="24"/>
          <w:szCs w:val="24"/>
          <w:lang w:eastAsia="en-GB"/>
        </w:rPr>
        <w:t>Successful Post-Conditions: </w:t>
      </w:r>
      <w:r w:rsidRPr="006A7426">
        <w:rPr>
          <w:rFonts w:ascii="Arial" w:hAnsi="Arial" w:cs="Arial"/>
          <w:iCs/>
          <w:color w:val="000000"/>
          <w:sz w:val="24"/>
          <w:szCs w:val="24"/>
          <w:lang w:eastAsia="en-GB"/>
        </w:rPr>
        <w:t>System have a new product.</w:t>
      </w:r>
      <w:r w:rsidRPr="006A742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799E0543" w14:textId="6AAB7BE3" w:rsidR="00C0222D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A7426">
        <w:rPr>
          <w:rFonts w:ascii="Arial" w:hAnsi="Arial" w:cs="Arial"/>
          <w:sz w:val="24"/>
          <w:szCs w:val="24"/>
          <w:lang w:eastAsia="en-GB"/>
        </w:rPr>
        <w:t>Failure Post-Conditions: </w:t>
      </w:r>
      <w:r w:rsidRPr="006A742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4FBC9086" w14:textId="10015573" w:rsidR="00DA2049" w:rsidRDefault="00DA2049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</w:p>
    <w:p w14:paraId="1E37DE6B" w14:textId="5C82BF8C" w:rsidR="00DA2049" w:rsidRPr="006A7426" w:rsidRDefault="00DA2049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>
        <w:rPr>
          <w:rFonts w:ascii="Arial" w:hAnsi="Arial" w:cs="Arial"/>
          <w:sz w:val="24"/>
          <w:szCs w:val="24"/>
          <w:lang w:val="en-GB" w:eastAsia="en-GB"/>
        </w:rPr>
        <w:t>Table</w:t>
      </w:r>
      <w:r w:rsidR="00405281">
        <w:rPr>
          <w:rFonts w:ascii="Arial" w:hAnsi="Arial" w:cs="Arial"/>
          <w:sz w:val="24"/>
          <w:szCs w:val="24"/>
          <w:lang w:val="en-GB" w:eastAsia="en-GB"/>
        </w:rPr>
        <w:t xml:space="preserve"> </w:t>
      </w:r>
      <w:r>
        <w:rPr>
          <w:rFonts w:ascii="Arial" w:hAnsi="Arial" w:cs="Arial"/>
          <w:sz w:val="24"/>
          <w:szCs w:val="24"/>
          <w:lang w:val="en-GB" w:eastAsia="en-GB"/>
        </w:rPr>
        <w:t>7. Typical course of events for use case adding items to inventory.</w:t>
      </w:r>
    </w:p>
    <w:tbl>
      <w:tblPr>
        <w:tblW w:w="86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3645"/>
        <w:gridCol w:w="555"/>
        <w:gridCol w:w="3975"/>
      </w:tblGrid>
      <w:tr w:rsidR="00C0222D" w:rsidRPr="006A7426" w14:paraId="3EB3E158" w14:textId="77777777" w:rsidTr="00DA2049">
        <w:tc>
          <w:tcPr>
            <w:tcW w:w="86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3CD493" w14:textId="77777777" w:rsidR="00C0222D" w:rsidRPr="006A7426" w:rsidRDefault="00C0222D" w:rsidP="008746D4">
            <w:pPr>
              <w:autoSpaceDE/>
              <w:autoSpaceDN/>
              <w:spacing w:after="0" w:line="360" w:lineRule="auto"/>
              <w:jc w:val="center"/>
              <w:textAlignment w:val="baseline"/>
              <w:divId w:val="1387335219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Typical Course of Events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</w:tr>
      <w:tr w:rsidR="00C0222D" w:rsidRPr="006A7426" w14:paraId="4962DB44" w14:textId="77777777" w:rsidTr="00DA2049">
        <w:tc>
          <w:tcPr>
            <w:tcW w:w="4095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D8D3EC" w14:textId="77777777" w:rsidR="00C0222D" w:rsidRPr="006A7426" w:rsidRDefault="00C0222D" w:rsidP="008746D4">
            <w:pPr>
              <w:autoSpaceDE/>
              <w:autoSpaceDN/>
              <w:spacing w:after="0" w:line="360" w:lineRule="auto"/>
              <w:jc w:val="center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Actor Action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530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46CE3D" w14:textId="77777777" w:rsidR="00C0222D" w:rsidRPr="006A7426" w:rsidRDefault="00C0222D" w:rsidP="008746D4">
            <w:pPr>
              <w:autoSpaceDE/>
              <w:autoSpaceDN/>
              <w:spacing w:after="0" w:line="360" w:lineRule="auto"/>
              <w:jc w:val="center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System Response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</w:tr>
      <w:tr w:rsidR="00C0222D" w:rsidRPr="006A7426" w14:paraId="44D666DC" w14:textId="77777777" w:rsidTr="00DA2049">
        <w:tc>
          <w:tcPr>
            <w:tcW w:w="4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82A920" w14:textId="77777777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sz w:val="24"/>
                <w:szCs w:val="24"/>
                <w:lang w:eastAsia="en-GB"/>
              </w:rPr>
              <w:t>1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9F2044" w14:textId="77777777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sz w:val="24"/>
                <w:szCs w:val="24"/>
                <w:lang w:eastAsia="en-GB"/>
              </w:rPr>
              <w:t>This action starts when Admin clicked at the add product button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A5C36A" w14:textId="77777777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sz w:val="24"/>
                <w:szCs w:val="24"/>
                <w:lang w:eastAsia="en-GB"/>
              </w:rPr>
              <w:t>2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46BD3B" w14:textId="77777777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sz w:val="24"/>
                <w:szCs w:val="24"/>
                <w:lang w:eastAsia="en-GB"/>
              </w:rPr>
              <w:t>System shows the new product for to the admin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</w:tr>
      <w:tr w:rsidR="00C0222D" w:rsidRPr="006A7426" w14:paraId="150F41FC" w14:textId="77777777" w:rsidTr="00DA2049">
        <w:tc>
          <w:tcPr>
            <w:tcW w:w="4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34EB5F" w14:textId="77777777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sz w:val="24"/>
                <w:szCs w:val="24"/>
                <w:lang w:eastAsia="en-GB"/>
              </w:rPr>
              <w:t>3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369978" w14:textId="77777777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sz w:val="24"/>
                <w:szCs w:val="24"/>
                <w:lang w:eastAsia="en-GB"/>
              </w:rPr>
              <w:t>Admin fills all mandatory fields and click at the add button.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AA511A" w14:textId="77777777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sz w:val="24"/>
                <w:szCs w:val="24"/>
                <w:lang w:eastAsia="en-GB"/>
              </w:rPr>
              <w:t>4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F661B5" w14:textId="77777777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sz w:val="24"/>
                <w:szCs w:val="24"/>
                <w:lang w:eastAsia="en-GB"/>
              </w:rPr>
              <w:t>System check the entered data and make a new record in database.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</w:tr>
      <w:tr w:rsidR="00C0222D" w:rsidRPr="006A7426" w14:paraId="3890D981" w14:textId="77777777" w:rsidTr="00DA2049">
        <w:tc>
          <w:tcPr>
            <w:tcW w:w="4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63233D" w14:textId="77777777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sz w:val="24"/>
                <w:szCs w:val="24"/>
                <w:lang w:eastAsia="en-GB"/>
              </w:rPr>
              <w:t>5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4B8199" w14:textId="77777777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sz w:val="24"/>
                <w:szCs w:val="24"/>
                <w:lang w:eastAsia="en-GB"/>
              </w:rPr>
              <w:t>Admin will back to the product list.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B7AB64" w14:textId="77777777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36E8E1" w14:textId="77777777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</w:tr>
    </w:tbl>
    <w:p w14:paraId="1EDDA33D" w14:textId="7E4C3852" w:rsidR="00C0222D" w:rsidRDefault="00C0222D" w:rsidP="008746D4">
      <w:pPr>
        <w:autoSpaceDE/>
        <w:autoSpaceDN/>
        <w:spacing w:after="0" w:line="360" w:lineRule="auto"/>
        <w:jc w:val="left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A742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4D19A30A" w14:textId="6B909D35" w:rsidR="00DA2049" w:rsidRDefault="00DA2049" w:rsidP="008746D4">
      <w:pPr>
        <w:autoSpaceDE/>
        <w:autoSpaceDN/>
        <w:spacing w:after="0" w:line="360" w:lineRule="auto"/>
        <w:jc w:val="left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</w:p>
    <w:p w14:paraId="25EBEDA5" w14:textId="77777777" w:rsidR="00DA2049" w:rsidRPr="006A7426" w:rsidRDefault="00DA2049" w:rsidP="008746D4">
      <w:pPr>
        <w:autoSpaceDE/>
        <w:autoSpaceDN/>
        <w:spacing w:after="0" w:line="360" w:lineRule="auto"/>
        <w:jc w:val="left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</w:p>
    <w:p w14:paraId="37CC1455" w14:textId="6708A24A" w:rsidR="00C0222D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A7426">
        <w:rPr>
          <w:rFonts w:ascii="Arial" w:hAnsi="Arial" w:cs="Arial"/>
          <w:b/>
          <w:bCs/>
          <w:sz w:val="24"/>
          <w:szCs w:val="24"/>
          <w:lang w:eastAsia="en-GB"/>
        </w:rPr>
        <w:t>Use Case Reporting</w:t>
      </w:r>
      <w:r w:rsidRPr="006A742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5146D86F" w14:textId="77777777" w:rsidR="00DA2049" w:rsidRPr="006A7426" w:rsidRDefault="00DA2049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</w:p>
    <w:p w14:paraId="2B34CB0F" w14:textId="77777777" w:rsidR="00C0222D" w:rsidRPr="006A742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A7426">
        <w:rPr>
          <w:rFonts w:ascii="Arial" w:hAnsi="Arial" w:cs="Arial"/>
          <w:iCs/>
          <w:color w:val="000000"/>
          <w:sz w:val="24"/>
          <w:szCs w:val="24"/>
          <w:lang w:eastAsia="en-GB"/>
        </w:rPr>
        <w:t>Name: Reporting.</w:t>
      </w:r>
      <w:r w:rsidRPr="006A742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235ED18C" w14:textId="77777777" w:rsidR="00C0222D" w:rsidRPr="006A742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A7426">
        <w:rPr>
          <w:rFonts w:ascii="Arial" w:hAnsi="Arial" w:cs="Arial"/>
          <w:iCs/>
          <w:color w:val="000000"/>
          <w:sz w:val="24"/>
          <w:szCs w:val="24"/>
          <w:lang w:eastAsia="en-GB"/>
        </w:rPr>
        <w:t>Actors: Admin.</w:t>
      </w:r>
      <w:r w:rsidRPr="006A742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0799AC33" w14:textId="77777777" w:rsidR="00C0222D" w:rsidRPr="006A742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A7426">
        <w:rPr>
          <w:rFonts w:ascii="Arial" w:hAnsi="Arial" w:cs="Arial"/>
          <w:iCs/>
          <w:color w:val="000000"/>
          <w:sz w:val="24"/>
          <w:szCs w:val="24"/>
          <w:lang w:eastAsia="en-GB"/>
        </w:rPr>
        <w:t>Purpose: Getting a report with customized criteria.</w:t>
      </w:r>
      <w:r w:rsidRPr="006A742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2D6FC6D1" w14:textId="77777777" w:rsidR="00C0222D" w:rsidRPr="006A742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A7426">
        <w:rPr>
          <w:rFonts w:ascii="Arial" w:hAnsi="Arial" w:cs="Arial"/>
          <w:iCs/>
          <w:color w:val="000000"/>
          <w:sz w:val="24"/>
          <w:szCs w:val="24"/>
          <w:lang w:eastAsia="en-GB"/>
        </w:rPr>
        <w:t>Description: Admin defines criteria for sale report and takes some data by the report.</w:t>
      </w:r>
      <w:r w:rsidRPr="006A742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342B12CC" w14:textId="77777777" w:rsidR="00C0222D" w:rsidRPr="006A742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A7426">
        <w:rPr>
          <w:rFonts w:ascii="Arial" w:hAnsi="Arial" w:cs="Arial"/>
          <w:iCs/>
          <w:color w:val="000000"/>
          <w:sz w:val="24"/>
          <w:szCs w:val="24"/>
          <w:lang w:eastAsia="en-GB"/>
        </w:rPr>
        <w:t>Cross Reference</w:t>
      </w:r>
      <w:r w:rsidRPr="006A7426">
        <w:rPr>
          <w:rFonts w:ascii="Arial" w:hAnsi="Arial" w:cs="Arial"/>
          <w:color w:val="000000"/>
          <w:sz w:val="24"/>
          <w:szCs w:val="24"/>
          <w:lang w:eastAsia="en-GB"/>
        </w:rPr>
        <w:t>: </w:t>
      </w:r>
      <w:r w:rsidRPr="006A7426">
        <w:rPr>
          <w:rFonts w:ascii="Arial" w:hAnsi="Arial" w:cs="Arial"/>
          <w:iCs/>
          <w:color w:val="000000"/>
          <w:sz w:val="24"/>
          <w:szCs w:val="24"/>
          <w:lang w:eastAsia="en-GB"/>
        </w:rPr>
        <w:t>Admin must login first.</w:t>
      </w:r>
      <w:r w:rsidRPr="006A742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737CF1E6" w14:textId="77777777" w:rsidR="00C0222D" w:rsidRPr="006A742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A7426">
        <w:rPr>
          <w:rFonts w:ascii="Arial" w:hAnsi="Arial" w:cs="Arial"/>
          <w:sz w:val="24"/>
          <w:szCs w:val="24"/>
          <w:lang w:eastAsia="en-GB"/>
        </w:rPr>
        <w:t>Pre-Conditions: --</w:t>
      </w:r>
      <w:r w:rsidRPr="006A742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1B5903EF" w14:textId="77777777" w:rsidR="00C0222D" w:rsidRPr="006A7426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A7426">
        <w:rPr>
          <w:rFonts w:ascii="Arial" w:hAnsi="Arial" w:cs="Arial"/>
          <w:sz w:val="24"/>
          <w:szCs w:val="24"/>
          <w:lang w:eastAsia="en-GB"/>
        </w:rPr>
        <w:t>Successful Post-Conditions:</w:t>
      </w:r>
      <w:r w:rsidRPr="006A742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40F8B992" w14:textId="25E9F537" w:rsidR="00C0222D" w:rsidRDefault="00C0222D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 w:rsidRPr="006A7426">
        <w:rPr>
          <w:rFonts w:ascii="Arial" w:hAnsi="Arial" w:cs="Arial"/>
          <w:sz w:val="24"/>
          <w:szCs w:val="24"/>
          <w:lang w:eastAsia="en-GB"/>
        </w:rPr>
        <w:t>Failure Post-Conditions: </w:t>
      </w:r>
      <w:r w:rsidRPr="006A7426">
        <w:rPr>
          <w:rFonts w:ascii="Arial" w:hAnsi="Arial" w:cs="Arial"/>
          <w:sz w:val="24"/>
          <w:szCs w:val="24"/>
          <w:lang w:val="en-GB" w:eastAsia="en-GB"/>
        </w:rPr>
        <w:t> </w:t>
      </w:r>
    </w:p>
    <w:p w14:paraId="1B70FF1F" w14:textId="58F80E52" w:rsidR="00DA2049" w:rsidRDefault="00DA2049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</w:p>
    <w:p w14:paraId="4E10BA51" w14:textId="77777777" w:rsidR="00956408" w:rsidRDefault="00956408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</w:p>
    <w:p w14:paraId="14523693" w14:textId="77777777" w:rsidR="00956408" w:rsidRDefault="00956408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</w:p>
    <w:p w14:paraId="3F4A3342" w14:textId="72C896E8" w:rsidR="00DA2049" w:rsidRPr="006A7426" w:rsidRDefault="00DA2049" w:rsidP="008746D4">
      <w:pPr>
        <w:autoSpaceDE/>
        <w:autoSpaceDN/>
        <w:spacing w:after="0" w:line="360" w:lineRule="auto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  <w:r>
        <w:rPr>
          <w:rFonts w:ascii="Arial" w:hAnsi="Arial" w:cs="Arial"/>
          <w:sz w:val="24"/>
          <w:szCs w:val="24"/>
          <w:lang w:val="en-GB" w:eastAsia="en-GB"/>
        </w:rPr>
        <w:t>Table 8. Typical course of events for use case reporting</w:t>
      </w:r>
    </w:p>
    <w:tbl>
      <w:tblPr>
        <w:tblW w:w="86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3645"/>
        <w:gridCol w:w="555"/>
        <w:gridCol w:w="3975"/>
      </w:tblGrid>
      <w:tr w:rsidR="00C0222D" w:rsidRPr="006A7426" w14:paraId="4A407129" w14:textId="77777777" w:rsidTr="00C0222D">
        <w:tc>
          <w:tcPr>
            <w:tcW w:w="86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F3F666" w14:textId="77777777" w:rsidR="00C0222D" w:rsidRPr="006A7426" w:rsidRDefault="00C0222D" w:rsidP="008746D4">
            <w:pPr>
              <w:autoSpaceDE/>
              <w:autoSpaceDN/>
              <w:spacing w:after="0" w:line="360" w:lineRule="auto"/>
              <w:jc w:val="center"/>
              <w:textAlignment w:val="baseline"/>
              <w:divId w:val="994838381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lastRenderedPageBreak/>
              <w:t>Typical Course of Events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</w:tr>
      <w:tr w:rsidR="00C0222D" w:rsidRPr="006A7426" w14:paraId="7247DD7D" w14:textId="77777777" w:rsidTr="00C0222D">
        <w:tc>
          <w:tcPr>
            <w:tcW w:w="4095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41FE06" w14:textId="77777777" w:rsidR="00C0222D" w:rsidRPr="006A7426" w:rsidRDefault="00C0222D" w:rsidP="008746D4">
            <w:pPr>
              <w:autoSpaceDE/>
              <w:autoSpaceDN/>
              <w:spacing w:after="0" w:line="360" w:lineRule="auto"/>
              <w:jc w:val="center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Actor Action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4530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BAF4A2" w14:textId="77777777" w:rsidR="00C0222D" w:rsidRPr="006A7426" w:rsidRDefault="00C0222D" w:rsidP="008746D4">
            <w:pPr>
              <w:autoSpaceDE/>
              <w:autoSpaceDN/>
              <w:spacing w:after="0" w:line="360" w:lineRule="auto"/>
              <w:jc w:val="center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b/>
                <w:bCs/>
                <w:sz w:val="24"/>
                <w:szCs w:val="24"/>
                <w:lang w:eastAsia="en-GB"/>
              </w:rPr>
              <w:t>System Response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</w:tr>
      <w:tr w:rsidR="00C0222D" w:rsidRPr="006A7426" w14:paraId="2C5389D8" w14:textId="77777777" w:rsidTr="00C0222D">
        <w:tc>
          <w:tcPr>
            <w:tcW w:w="4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090151" w14:textId="438928A7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845279" w14:textId="77777777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sz w:val="24"/>
                <w:szCs w:val="24"/>
                <w:lang w:eastAsia="en-GB"/>
              </w:rPr>
              <w:t>This action starts when Admin clicked at the report button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CC1D4" w14:textId="77777777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sz w:val="24"/>
                <w:szCs w:val="24"/>
                <w:lang w:eastAsia="en-GB"/>
              </w:rPr>
              <w:t>2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849BA2" w14:textId="77777777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sz w:val="24"/>
                <w:szCs w:val="24"/>
                <w:lang w:eastAsia="en-GB"/>
              </w:rPr>
              <w:t>System shows the report form to the Admin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</w:tr>
      <w:tr w:rsidR="00C0222D" w:rsidRPr="006A7426" w14:paraId="3B578E37" w14:textId="77777777" w:rsidTr="00C0222D">
        <w:tc>
          <w:tcPr>
            <w:tcW w:w="4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BDDD7" w14:textId="7FE96D00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DA47B0" w14:textId="77777777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sz w:val="24"/>
                <w:szCs w:val="24"/>
                <w:lang w:eastAsia="en-GB"/>
              </w:rPr>
              <w:t>Admin define the report criteria and press show report.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FD08D3" w14:textId="77777777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sz w:val="24"/>
                <w:szCs w:val="24"/>
                <w:lang w:eastAsia="en-GB"/>
              </w:rPr>
              <w:t>4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4850FB" w14:textId="77777777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sz w:val="24"/>
                <w:szCs w:val="24"/>
                <w:lang w:eastAsia="en-GB"/>
              </w:rPr>
              <w:t>System prepare a report by the entered data for admin.</w:t>
            </w: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</w:tr>
      <w:tr w:rsidR="00C0222D" w:rsidRPr="006A7426" w14:paraId="1655178F" w14:textId="77777777" w:rsidTr="00C0222D">
        <w:tc>
          <w:tcPr>
            <w:tcW w:w="45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F8E7C0" w14:textId="3070620C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364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DF9023" w14:textId="77777777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A94AF5" w14:textId="77777777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AD7458" w14:textId="77777777" w:rsidR="00C0222D" w:rsidRPr="006A7426" w:rsidRDefault="00C0222D" w:rsidP="008746D4">
            <w:pPr>
              <w:autoSpaceDE/>
              <w:autoSpaceDN/>
              <w:spacing w:after="0" w:line="360" w:lineRule="auto"/>
              <w:textAlignment w:val="baseline"/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  <w:r w:rsidRPr="006A7426">
              <w:rPr>
                <w:rFonts w:ascii="Arial" w:hAnsi="Arial" w:cs="Arial"/>
                <w:sz w:val="24"/>
                <w:szCs w:val="24"/>
                <w:lang w:val="en-GB" w:eastAsia="en-GB"/>
              </w:rPr>
              <w:t> </w:t>
            </w:r>
          </w:p>
        </w:tc>
      </w:tr>
    </w:tbl>
    <w:p w14:paraId="4DEFE5E0" w14:textId="7A810AD3" w:rsidR="00C0222D" w:rsidRPr="006A7426" w:rsidRDefault="00C0222D" w:rsidP="008746D4">
      <w:pPr>
        <w:autoSpaceDE/>
        <w:autoSpaceDN/>
        <w:spacing w:after="0" w:line="360" w:lineRule="auto"/>
        <w:jc w:val="left"/>
        <w:textAlignment w:val="baseline"/>
        <w:rPr>
          <w:rFonts w:ascii="Arial" w:hAnsi="Arial" w:cs="Arial"/>
          <w:sz w:val="24"/>
          <w:szCs w:val="24"/>
          <w:lang w:val="en-GB" w:eastAsia="en-GB"/>
        </w:rPr>
      </w:pPr>
    </w:p>
    <w:p w14:paraId="5D710023" w14:textId="5A850E32" w:rsidR="00ED2D20" w:rsidRPr="00C0222D" w:rsidRDefault="00ED2D20" w:rsidP="008746D4">
      <w:pPr>
        <w:pStyle w:val="Heading2"/>
        <w:spacing w:before="0" w:after="0" w:line="360" w:lineRule="auto"/>
        <w:rPr>
          <w:sz w:val="24"/>
          <w:szCs w:val="24"/>
        </w:rPr>
      </w:pPr>
      <w:bookmarkStart w:id="16" w:name="_Toc509771682"/>
      <w:r w:rsidRPr="00C0222D">
        <w:rPr>
          <w:sz w:val="24"/>
          <w:szCs w:val="24"/>
        </w:rPr>
        <w:t>User Interface</w:t>
      </w:r>
      <w:bookmarkEnd w:id="16"/>
    </w:p>
    <w:p w14:paraId="531F389F" w14:textId="77777777" w:rsidR="00ED2D20" w:rsidRPr="003E0B23" w:rsidRDefault="00ED2D20" w:rsidP="008746D4">
      <w:pPr>
        <w:pStyle w:val="Comment0"/>
        <w:spacing w:after="0" w:line="360" w:lineRule="auto"/>
        <w:rPr>
          <w:rFonts w:ascii="Arial" w:hAnsi="Arial" w:cs="Arial"/>
          <w:sz w:val="24"/>
          <w:szCs w:val="24"/>
        </w:rPr>
      </w:pPr>
      <w:r w:rsidRPr="003E0B23">
        <w:rPr>
          <w:rFonts w:ascii="Arial" w:hAnsi="Arial" w:cs="Arial"/>
          <w:sz w:val="24"/>
          <w:szCs w:val="24"/>
        </w:rPr>
        <w:t>This section may be used to provide screenshots of the application to give an idea of how the GUI will appear.</w:t>
      </w:r>
    </w:p>
    <w:p w14:paraId="6FCC19E7" w14:textId="77777777" w:rsidR="005B1870" w:rsidRPr="003E0B23" w:rsidRDefault="005B1870" w:rsidP="008746D4">
      <w:pPr>
        <w:pStyle w:val="Comment0"/>
        <w:spacing w:after="0" w:line="360" w:lineRule="auto"/>
        <w:rPr>
          <w:rFonts w:ascii="Arial" w:hAnsi="Arial" w:cs="Arial"/>
          <w:sz w:val="24"/>
          <w:szCs w:val="24"/>
        </w:rPr>
      </w:pPr>
    </w:p>
    <w:p w14:paraId="040AB393" w14:textId="77777777" w:rsidR="005B1870" w:rsidRPr="003E0B23" w:rsidRDefault="005B1870" w:rsidP="008746D4">
      <w:pPr>
        <w:pStyle w:val="Heading2"/>
        <w:spacing w:before="0" w:after="0" w:line="360" w:lineRule="auto"/>
        <w:rPr>
          <w:sz w:val="24"/>
          <w:szCs w:val="24"/>
        </w:rPr>
      </w:pPr>
      <w:r w:rsidRPr="003E0B23">
        <w:rPr>
          <w:sz w:val="24"/>
          <w:szCs w:val="24"/>
        </w:rPr>
        <w:t xml:space="preserve"> </w:t>
      </w:r>
      <w:bookmarkStart w:id="17" w:name="_Toc509771683"/>
      <w:r w:rsidRPr="003E0B23">
        <w:rPr>
          <w:sz w:val="24"/>
          <w:szCs w:val="24"/>
        </w:rPr>
        <w:t>Data Dictionary</w:t>
      </w:r>
      <w:bookmarkEnd w:id="17"/>
    </w:p>
    <w:p w14:paraId="2997BD3C" w14:textId="77777777" w:rsidR="005B1870" w:rsidRPr="003E0B23" w:rsidRDefault="005B1870" w:rsidP="008746D4">
      <w:pPr>
        <w:pStyle w:val="Comment0"/>
        <w:spacing w:after="0" w:line="360" w:lineRule="auto"/>
        <w:rPr>
          <w:rFonts w:ascii="Arial" w:hAnsi="Arial" w:cs="Arial"/>
          <w:sz w:val="24"/>
          <w:szCs w:val="24"/>
        </w:rPr>
      </w:pPr>
      <w:r w:rsidRPr="003E0B23">
        <w:rPr>
          <w:rFonts w:ascii="Arial" w:hAnsi="Arial" w:cs="Arial"/>
          <w:sz w:val="24"/>
          <w:szCs w:val="24"/>
        </w:rPr>
        <w:t>This section may be used to provide the details of interface elements that are present on the screenshots.</w:t>
      </w:r>
    </w:p>
    <w:p w14:paraId="3D436E6E" w14:textId="77777777" w:rsidR="005B1870" w:rsidRPr="003E0B23" w:rsidRDefault="005B1870" w:rsidP="008746D4">
      <w:pPr>
        <w:pStyle w:val="Comment0"/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5B1870" w:rsidRPr="003E0B23" w14:paraId="63EBA2A1" w14:textId="77777777" w:rsidTr="00940940">
        <w:tc>
          <w:tcPr>
            <w:tcW w:w="1771" w:type="dxa"/>
            <w:shd w:val="clear" w:color="auto" w:fill="auto"/>
          </w:tcPr>
          <w:p w14:paraId="5EF03E50" w14:textId="77777777" w:rsidR="005B1870" w:rsidRPr="003E0B23" w:rsidRDefault="005B1870" w:rsidP="008746D4">
            <w:pPr>
              <w:pStyle w:val="Comment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E0B23">
              <w:rPr>
                <w:rFonts w:ascii="Arial" w:hAnsi="Arial" w:cs="Arial"/>
                <w:sz w:val="24"/>
                <w:szCs w:val="24"/>
              </w:rPr>
              <w:t>Element Name</w:t>
            </w:r>
          </w:p>
        </w:tc>
        <w:tc>
          <w:tcPr>
            <w:tcW w:w="1771" w:type="dxa"/>
            <w:shd w:val="clear" w:color="auto" w:fill="auto"/>
          </w:tcPr>
          <w:p w14:paraId="4193606C" w14:textId="77777777" w:rsidR="005B1870" w:rsidRPr="003E0B23" w:rsidRDefault="005B1870" w:rsidP="008746D4">
            <w:pPr>
              <w:pStyle w:val="Comment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E0B23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1771" w:type="dxa"/>
            <w:shd w:val="clear" w:color="auto" w:fill="auto"/>
          </w:tcPr>
          <w:p w14:paraId="4DE6F583" w14:textId="77777777" w:rsidR="005B1870" w:rsidRPr="003E0B23" w:rsidRDefault="005B1870" w:rsidP="008746D4">
            <w:pPr>
              <w:pStyle w:val="Comment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E0B23">
              <w:rPr>
                <w:rFonts w:ascii="Arial" w:hAnsi="Arial" w:cs="Arial"/>
                <w:sz w:val="24"/>
                <w:szCs w:val="24"/>
              </w:rPr>
              <w:t>Validation</w:t>
            </w:r>
          </w:p>
        </w:tc>
        <w:tc>
          <w:tcPr>
            <w:tcW w:w="1771" w:type="dxa"/>
            <w:shd w:val="clear" w:color="auto" w:fill="auto"/>
          </w:tcPr>
          <w:p w14:paraId="30657A1B" w14:textId="77777777" w:rsidR="005B1870" w:rsidRPr="003E0B23" w:rsidRDefault="005B1870" w:rsidP="008746D4">
            <w:pPr>
              <w:pStyle w:val="Comment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E0B23">
              <w:rPr>
                <w:rFonts w:ascii="Arial" w:hAnsi="Arial" w:cs="Arial"/>
                <w:sz w:val="24"/>
                <w:szCs w:val="24"/>
              </w:rPr>
              <w:t>Mandatory</w:t>
            </w:r>
          </w:p>
        </w:tc>
        <w:tc>
          <w:tcPr>
            <w:tcW w:w="1772" w:type="dxa"/>
            <w:shd w:val="clear" w:color="auto" w:fill="auto"/>
          </w:tcPr>
          <w:p w14:paraId="400A3DA4" w14:textId="77777777" w:rsidR="005B1870" w:rsidRPr="003E0B23" w:rsidRDefault="005B1870" w:rsidP="008746D4">
            <w:pPr>
              <w:pStyle w:val="Comment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E0B23">
              <w:rPr>
                <w:rFonts w:ascii="Arial" w:hAnsi="Arial" w:cs="Arial"/>
                <w:sz w:val="24"/>
                <w:szCs w:val="24"/>
              </w:rPr>
              <w:t>Remarks</w:t>
            </w:r>
          </w:p>
        </w:tc>
      </w:tr>
      <w:tr w:rsidR="005B1870" w:rsidRPr="003E0B23" w14:paraId="1FDEC19D" w14:textId="77777777" w:rsidTr="00940940">
        <w:tc>
          <w:tcPr>
            <w:tcW w:w="1771" w:type="dxa"/>
            <w:shd w:val="clear" w:color="auto" w:fill="auto"/>
          </w:tcPr>
          <w:p w14:paraId="61CAE376" w14:textId="77777777" w:rsidR="005B1870" w:rsidRPr="003E0B23" w:rsidRDefault="005B1870" w:rsidP="008746D4">
            <w:pPr>
              <w:pStyle w:val="Comment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1" w:type="dxa"/>
            <w:shd w:val="clear" w:color="auto" w:fill="auto"/>
          </w:tcPr>
          <w:p w14:paraId="3F851210" w14:textId="77777777" w:rsidR="005B1870" w:rsidRPr="003E0B23" w:rsidRDefault="005B1870" w:rsidP="008746D4">
            <w:pPr>
              <w:pStyle w:val="Comment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1" w:type="dxa"/>
            <w:shd w:val="clear" w:color="auto" w:fill="auto"/>
          </w:tcPr>
          <w:p w14:paraId="6F12D4BD" w14:textId="77777777" w:rsidR="005B1870" w:rsidRPr="003E0B23" w:rsidRDefault="005B1870" w:rsidP="008746D4">
            <w:pPr>
              <w:pStyle w:val="Comment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1" w:type="dxa"/>
            <w:shd w:val="clear" w:color="auto" w:fill="auto"/>
          </w:tcPr>
          <w:p w14:paraId="40784A33" w14:textId="77777777" w:rsidR="005B1870" w:rsidRPr="003E0B23" w:rsidRDefault="005B1870" w:rsidP="008746D4">
            <w:pPr>
              <w:pStyle w:val="Comment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14:paraId="61C363F6" w14:textId="77777777" w:rsidR="005B1870" w:rsidRPr="003E0B23" w:rsidRDefault="005B1870" w:rsidP="008746D4">
            <w:pPr>
              <w:pStyle w:val="Comment0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FB6776E" w14:textId="77777777" w:rsidR="005B1870" w:rsidRPr="003E0B23" w:rsidRDefault="005B1870" w:rsidP="008746D4">
      <w:pPr>
        <w:pStyle w:val="Comment0"/>
        <w:spacing w:after="0" w:line="360" w:lineRule="auto"/>
        <w:rPr>
          <w:rFonts w:ascii="Arial" w:hAnsi="Arial" w:cs="Arial"/>
          <w:sz w:val="24"/>
          <w:szCs w:val="24"/>
        </w:rPr>
      </w:pPr>
    </w:p>
    <w:p w14:paraId="5610972B" w14:textId="77777777" w:rsidR="005B1870" w:rsidRPr="003E0B23" w:rsidRDefault="005B1870" w:rsidP="008746D4">
      <w:pPr>
        <w:pStyle w:val="Comment0"/>
        <w:spacing w:after="0" w:line="360" w:lineRule="auto"/>
        <w:rPr>
          <w:rFonts w:ascii="Arial" w:hAnsi="Arial" w:cs="Arial"/>
          <w:i w:val="0"/>
          <w:sz w:val="24"/>
          <w:szCs w:val="24"/>
        </w:rPr>
      </w:pPr>
    </w:p>
    <w:p w14:paraId="55842F27" w14:textId="7684064D" w:rsidR="00ED2D20" w:rsidRPr="003E0B23" w:rsidRDefault="00ED2D20" w:rsidP="008746D4">
      <w:pPr>
        <w:pStyle w:val="Comment0"/>
        <w:spacing w:after="0" w:line="360" w:lineRule="auto"/>
        <w:jc w:val="left"/>
        <w:rPr>
          <w:rFonts w:ascii="Arial" w:hAnsi="Arial" w:cs="Arial"/>
          <w:sz w:val="24"/>
          <w:szCs w:val="24"/>
        </w:rPr>
      </w:pPr>
    </w:p>
    <w:p w14:paraId="4B11BF89" w14:textId="77777777" w:rsidR="00ED2D20" w:rsidRPr="003E0B23" w:rsidRDefault="00ED2D20" w:rsidP="008746D4">
      <w:pPr>
        <w:pStyle w:val="Heading1"/>
        <w:numPr>
          <w:numberingChange w:id="18" w:author="Asifn" w:date="2000-10-03T15:30:00Z" w:original="%1:6:0:."/>
        </w:numPr>
        <w:spacing w:after="0" w:line="360" w:lineRule="auto"/>
        <w:rPr>
          <w:b w:val="0"/>
          <w:bCs w:val="0"/>
          <w:sz w:val="24"/>
          <w:szCs w:val="24"/>
        </w:rPr>
      </w:pPr>
      <w:bookmarkStart w:id="19" w:name="_Toc509771684"/>
      <w:r w:rsidRPr="003E0B23">
        <w:rPr>
          <w:b w:val="0"/>
          <w:bCs w:val="0"/>
          <w:sz w:val="24"/>
          <w:szCs w:val="24"/>
        </w:rPr>
        <w:lastRenderedPageBreak/>
        <w:t>Glossary</w:t>
      </w:r>
      <w:bookmarkEnd w:id="19"/>
    </w:p>
    <w:p w14:paraId="02EDD8D8" w14:textId="77777777" w:rsidR="00ED2D20" w:rsidRPr="003E0B23" w:rsidRDefault="00ED2D20" w:rsidP="008746D4">
      <w:pPr>
        <w:pStyle w:val="Comment0"/>
        <w:spacing w:after="0" w:line="360" w:lineRule="auto"/>
        <w:jc w:val="left"/>
        <w:rPr>
          <w:rFonts w:ascii="Arial" w:hAnsi="Arial" w:cs="Arial"/>
          <w:sz w:val="24"/>
          <w:szCs w:val="24"/>
        </w:rPr>
      </w:pPr>
      <w:r w:rsidRPr="003E0B23">
        <w:rPr>
          <w:rFonts w:ascii="Arial" w:hAnsi="Arial" w:cs="Arial"/>
          <w:sz w:val="24"/>
          <w:szCs w:val="24"/>
        </w:rPr>
        <w:t xml:space="preserve">A glossary or model dictionary lists and defines all the terms that require clarification </w:t>
      </w:r>
      <w:proofErr w:type="gramStart"/>
      <w:r w:rsidRPr="003E0B23">
        <w:rPr>
          <w:rFonts w:ascii="Arial" w:hAnsi="Arial" w:cs="Arial"/>
          <w:sz w:val="24"/>
          <w:szCs w:val="24"/>
        </w:rPr>
        <w:t>in order to</w:t>
      </w:r>
      <w:proofErr w:type="gramEnd"/>
      <w:r w:rsidRPr="003E0B23">
        <w:rPr>
          <w:rFonts w:ascii="Arial" w:hAnsi="Arial" w:cs="Arial"/>
          <w:sz w:val="24"/>
          <w:szCs w:val="24"/>
        </w:rPr>
        <w:t xml:space="preserve"> improve communication and reduce the risk of misunderstanding.</w:t>
      </w:r>
    </w:p>
    <w:p w14:paraId="79A4836C" w14:textId="77777777" w:rsidR="00ED2D20" w:rsidRPr="003E0B23" w:rsidRDefault="00ED2D20" w:rsidP="008746D4">
      <w:pPr>
        <w:pStyle w:val="Comment0"/>
        <w:spacing w:after="0" w:line="360" w:lineRule="auto"/>
        <w:jc w:val="left"/>
        <w:rPr>
          <w:rFonts w:ascii="Arial" w:hAnsi="Arial" w:cs="Arial"/>
          <w:sz w:val="24"/>
          <w:szCs w:val="24"/>
        </w:rPr>
      </w:pPr>
      <w:r w:rsidRPr="003E0B23">
        <w:rPr>
          <w:rFonts w:ascii="Arial" w:hAnsi="Arial" w:cs="Arial"/>
          <w:sz w:val="24"/>
          <w:szCs w:val="24"/>
        </w:rPr>
        <w:t>Record domain or business terms, rules, concepts, etc. in the glossary</w:t>
      </w:r>
    </w:p>
    <w:p w14:paraId="3752C5D7" w14:textId="77777777" w:rsidR="00ED2D20" w:rsidRPr="003E0B23" w:rsidRDefault="00ED2D20" w:rsidP="008746D4">
      <w:pPr>
        <w:pStyle w:val="Comment0"/>
        <w:spacing w:after="0" w:line="360" w:lineRule="auto"/>
        <w:jc w:val="left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5796"/>
      </w:tblGrid>
      <w:tr w:rsidR="00ED2D20" w:rsidRPr="003E0B23" w14:paraId="0831169A" w14:textId="77777777">
        <w:tc>
          <w:tcPr>
            <w:tcW w:w="2952" w:type="dxa"/>
          </w:tcPr>
          <w:p w14:paraId="7D7CA065" w14:textId="77777777" w:rsidR="00ED2D20" w:rsidRPr="003E0B23" w:rsidRDefault="00ED2D20" w:rsidP="008746D4">
            <w:pPr>
              <w:pStyle w:val="Table-ColHead"/>
              <w:spacing w:before="0" w:after="0" w:line="360" w:lineRule="auto"/>
              <w:rPr>
                <w:rFonts w:cs="Arial"/>
                <w:sz w:val="24"/>
                <w:szCs w:val="24"/>
              </w:rPr>
            </w:pPr>
            <w:r w:rsidRPr="003E0B23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5796" w:type="dxa"/>
          </w:tcPr>
          <w:p w14:paraId="312233FC" w14:textId="77777777" w:rsidR="00ED2D20" w:rsidRPr="003E0B23" w:rsidRDefault="00ED2D20" w:rsidP="008746D4">
            <w:pPr>
              <w:pStyle w:val="Table-ColHead"/>
              <w:spacing w:before="0" w:after="0" w:line="360" w:lineRule="auto"/>
              <w:rPr>
                <w:rFonts w:cs="Arial"/>
                <w:sz w:val="24"/>
                <w:szCs w:val="24"/>
              </w:rPr>
            </w:pPr>
            <w:r w:rsidRPr="003E0B23">
              <w:rPr>
                <w:rFonts w:cs="Arial"/>
                <w:sz w:val="24"/>
                <w:szCs w:val="24"/>
              </w:rPr>
              <w:t>Comments</w:t>
            </w:r>
          </w:p>
        </w:tc>
      </w:tr>
      <w:tr w:rsidR="00ED2D20" w:rsidRPr="003E0B23" w14:paraId="264FA43A" w14:textId="77777777">
        <w:tc>
          <w:tcPr>
            <w:tcW w:w="2952" w:type="dxa"/>
          </w:tcPr>
          <w:p w14:paraId="5E3CD36E" w14:textId="77777777" w:rsidR="00ED2D20" w:rsidRPr="003E0B23" w:rsidRDefault="00ED2D20" w:rsidP="008746D4">
            <w:pPr>
              <w:spacing w:after="0" w:line="360" w:lineRule="auto"/>
              <w:jc w:val="left"/>
              <w:rPr>
                <w:rFonts w:ascii="Arial" w:hAnsi="Arial" w:cs="Arial"/>
                <w:i/>
                <w:iCs/>
                <w:color w:val="000080"/>
                <w:sz w:val="24"/>
                <w:szCs w:val="24"/>
              </w:rPr>
            </w:pPr>
            <w:r w:rsidRPr="003E0B23">
              <w:rPr>
                <w:rFonts w:ascii="Arial" w:hAnsi="Arial" w:cs="Arial"/>
                <w:i/>
                <w:iCs/>
                <w:color w:val="000080"/>
                <w:sz w:val="24"/>
                <w:szCs w:val="24"/>
              </w:rPr>
              <w:t>DS</w:t>
            </w:r>
          </w:p>
        </w:tc>
        <w:tc>
          <w:tcPr>
            <w:tcW w:w="5796" w:type="dxa"/>
          </w:tcPr>
          <w:p w14:paraId="5E8819B9" w14:textId="77777777" w:rsidR="00ED2D20" w:rsidRPr="003E0B23" w:rsidRDefault="00ED2D20" w:rsidP="008746D4">
            <w:pPr>
              <w:spacing w:after="0" w:line="360" w:lineRule="auto"/>
              <w:jc w:val="left"/>
              <w:rPr>
                <w:rFonts w:ascii="Arial" w:hAnsi="Arial" w:cs="Arial"/>
                <w:i/>
                <w:iCs/>
                <w:color w:val="000080"/>
                <w:sz w:val="24"/>
                <w:szCs w:val="24"/>
              </w:rPr>
            </w:pPr>
            <w:r w:rsidRPr="003E0B23">
              <w:rPr>
                <w:rFonts w:ascii="Arial" w:hAnsi="Arial" w:cs="Arial"/>
                <w:i/>
                <w:iCs/>
                <w:color w:val="000080"/>
                <w:sz w:val="24"/>
                <w:szCs w:val="24"/>
              </w:rPr>
              <w:t>DS stands for Directing Staff, a class instructor</w:t>
            </w:r>
          </w:p>
        </w:tc>
      </w:tr>
      <w:tr w:rsidR="00ED2D20" w:rsidRPr="003E0B23" w14:paraId="3AB4E97E" w14:textId="77777777">
        <w:tc>
          <w:tcPr>
            <w:tcW w:w="2952" w:type="dxa"/>
          </w:tcPr>
          <w:p w14:paraId="585C0CA0" w14:textId="77777777" w:rsidR="00ED2D20" w:rsidRPr="003E0B23" w:rsidRDefault="00ED2D20" w:rsidP="008746D4">
            <w:pPr>
              <w:spacing w:after="0" w:line="360" w:lineRule="auto"/>
              <w:jc w:val="left"/>
              <w:rPr>
                <w:rFonts w:ascii="Arial" w:hAnsi="Arial" w:cs="Arial"/>
                <w:i/>
                <w:iCs/>
                <w:color w:val="000080"/>
                <w:sz w:val="24"/>
                <w:szCs w:val="24"/>
              </w:rPr>
            </w:pPr>
            <w:r w:rsidRPr="003E0B23">
              <w:rPr>
                <w:rFonts w:ascii="Arial" w:hAnsi="Arial" w:cs="Arial"/>
                <w:i/>
                <w:iCs/>
                <w:color w:val="000080"/>
                <w:sz w:val="24"/>
                <w:szCs w:val="24"/>
              </w:rPr>
              <w:t>Div</w:t>
            </w:r>
          </w:p>
        </w:tc>
        <w:tc>
          <w:tcPr>
            <w:tcW w:w="5796" w:type="dxa"/>
          </w:tcPr>
          <w:p w14:paraId="5E5D41DF" w14:textId="77777777" w:rsidR="00ED2D20" w:rsidRPr="003E0B23" w:rsidRDefault="00ED2D20" w:rsidP="008746D4">
            <w:pPr>
              <w:spacing w:after="0" w:line="360" w:lineRule="auto"/>
              <w:jc w:val="left"/>
              <w:rPr>
                <w:rFonts w:ascii="Arial" w:hAnsi="Arial" w:cs="Arial"/>
                <w:i/>
                <w:iCs/>
                <w:color w:val="000080"/>
                <w:sz w:val="24"/>
                <w:szCs w:val="24"/>
              </w:rPr>
            </w:pPr>
            <w:r w:rsidRPr="003E0B23">
              <w:rPr>
                <w:rFonts w:ascii="Arial" w:hAnsi="Arial" w:cs="Arial"/>
                <w:i/>
                <w:iCs/>
                <w:color w:val="000080"/>
                <w:sz w:val="24"/>
                <w:szCs w:val="24"/>
              </w:rPr>
              <w:t>Stands for a Division with fixed strength and organization</w:t>
            </w:r>
          </w:p>
        </w:tc>
      </w:tr>
      <w:tr w:rsidR="00ED2D20" w:rsidRPr="003E0B23" w14:paraId="7B3DE989" w14:textId="77777777">
        <w:tc>
          <w:tcPr>
            <w:tcW w:w="2952" w:type="dxa"/>
          </w:tcPr>
          <w:p w14:paraId="496E6CAD" w14:textId="77777777" w:rsidR="00ED2D20" w:rsidRPr="003E0B23" w:rsidRDefault="00ED2D20" w:rsidP="008746D4">
            <w:pPr>
              <w:spacing w:after="0" w:line="360" w:lineRule="auto"/>
              <w:jc w:val="left"/>
              <w:rPr>
                <w:rFonts w:ascii="Arial" w:hAnsi="Arial" w:cs="Arial"/>
                <w:i/>
                <w:iCs/>
                <w:color w:val="000080"/>
                <w:sz w:val="24"/>
                <w:szCs w:val="24"/>
              </w:rPr>
            </w:pPr>
            <w:r w:rsidRPr="003E0B23">
              <w:rPr>
                <w:rFonts w:ascii="Arial" w:hAnsi="Arial" w:cs="Arial"/>
                <w:i/>
                <w:iCs/>
                <w:color w:val="000080"/>
                <w:sz w:val="24"/>
                <w:szCs w:val="24"/>
              </w:rPr>
              <w:t>Package</w:t>
            </w:r>
          </w:p>
        </w:tc>
        <w:tc>
          <w:tcPr>
            <w:tcW w:w="5796" w:type="dxa"/>
          </w:tcPr>
          <w:p w14:paraId="2C4C03E3" w14:textId="77777777" w:rsidR="00ED2D20" w:rsidRPr="003E0B23" w:rsidRDefault="00ED2D20" w:rsidP="008746D4">
            <w:pPr>
              <w:spacing w:after="0" w:line="360" w:lineRule="auto"/>
              <w:jc w:val="left"/>
              <w:rPr>
                <w:rFonts w:ascii="Arial" w:hAnsi="Arial" w:cs="Arial"/>
                <w:i/>
                <w:iCs/>
                <w:color w:val="000080"/>
                <w:sz w:val="24"/>
                <w:szCs w:val="24"/>
              </w:rPr>
            </w:pPr>
            <w:r w:rsidRPr="003E0B23">
              <w:rPr>
                <w:rFonts w:ascii="Arial" w:hAnsi="Arial" w:cs="Arial"/>
                <w:i/>
                <w:iCs/>
                <w:color w:val="000080"/>
                <w:sz w:val="24"/>
                <w:szCs w:val="24"/>
              </w:rPr>
              <w:t>….</w:t>
            </w:r>
          </w:p>
        </w:tc>
      </w:tr>
      <w:tr w:rsidR="00ED2D20" w:rsidRPr="003E0B23" w14:paraId="7787A628" w14:textId="77777777">
        <w:tc>
          <w:tcPr>
            <w:tcW w:w="2952" w:type="dxa"/>
          </w:tcPr>
          <w:p w14:paraId="11353751" w14:textId="77777777" w:rsidR="00ED2D20" w:rsidRPr="003E0B23" w:rsidRDefault="00ED2D20" w:rsidP="008746D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96" w:type="dxa"/>
          </w:tcPr>
          <w:p w14:paraId="4197CC5B" w14:textId="77777777" w:rsidR="00ED2D20" w:rsidRPr="003E0B23" w:rsidRDefault="00ED2D20" w:rsidP="008746D4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9FE4A56" w14:textId="77777777" w:rsidR="00ED2D20" w:rsidRPr="003E0B23" w:rsidRDefault="00ED2D20" w:rsidP="008746D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B769E2F" w14:textId="77777777" w:rsidR="00ED2D20" w:rsidRPr="003E0B23" w:rsidRDefault="00ED2D20" w:rsidP="008746D4">
      <w:pPr>
        <w:pStyle w:val="Heading1"/>
        <w:numPr>
          <w:numberingChange w:id="20" w:author="Asifn" w:date="2000-10-03T15:31:00Z" w:original="%1:8:0:."/>
        </w:numPr>
        <w:spacing w:after="0" w:line="360" w:lineRule="auto"/>
        <w:rPr>
          <w:b w:val="0"/>
          <w:bCs w:val="0"/>
          <w:sz w:val="24"/>
          <w:szCs w:val="24"/>
        </w:rPr>
      </w:pPr>
      <w:bookmarkStart w:id="21" w:name="_Toc509771685"/>
      <w:r w:rsidRPr="003E0B23">
        <w:rPr>
          <w:b w:val="0"/>
          <w:bCs w:val="0"/>
          <w:sz w:val="24"/>
          <w:szCs w:val="24"/>
        </w:rPr>
        <w:lastRenderedPageBreak/>
        <w:t>Appendices</w:t>
      </w:r>
      <w:bookmarkEnd w:id="21"/>
    </w:p>
    <w:p w14:paraId="6865B701" w14:textId="5CD572B9" w:rsidR="00624CD8" w:rsidRDefault="0030094F" w:rsidP="008746D4">
      <w:pPr>
        <w:tabs>
          <w:tab w:val="left" w:pos="3480"/>
        </w:tabs>
        <w:spacing w:after="0" w:line="360" w:lineRule="auto"/>
        <w:rPr>
          <w:noProof/>
        </w:rPr>
      </w:pPr>
      <w:r w:rsidRPr="00E34784">
        <w:rPr>
          <w:noProof/>
        </w:rPr>
        <w:pict w14:anchorId="3DC712F0">
          <v:shape id="Picture 1" o:spid="_x0000_i1121" type="#_x0000_t75" style="width:444pt;height:308.25pt;visibility:visible;mso-wrap-style:square">
            <v:imagedata r:id="rId10" o:title=""/>
          </v:shape>
        </w:pict>
      </w:r>
      <w:r w:rsidR="00624CD8">
        <w:rPr>
          <w:noProof/>
        </w:rPr>
        <w:t>Figure: Use case login</w:t>
      </w:r>
    </w:p>
    <w:p w14:paraId="039EFACD" w14:textId="62E30873" w:rsidR="0030094F" w:rsidRDefault="0030094F" w:rsidP="008746D4">
      <w:pPr>
        <w:tabs>
          <w:tab w:val="left" w:pos="3480"/>
        </w:tabs>
        <w:spacing w:after="0" w:line="360" w:lineRule="auto"/>
        <w:rPr>
          <w:noProof/>
        </w:rPr>
      </w:pPr>
      <w:r w:rsidRPr="00E34784">
        <w:rPr>
          <w:noProof/>
        </w:rPr>
        <w:lastRenderedPageBreak/>
        <w:pict w14:anchorId="0F0F8EB9">
          <v:shape id="_x0000_i1129" type="#_x0000_t75" style="width:432.75pt;height:305.25pt;visibility:visible;mso-wrap-style:square">
            <v:imagedata r:id="rId11" o:title=""/>
          </v:shape>
        </w:pict>
      </w:r>
    </w:p>
    <w:p w14:paraId="77B9750F" w14:textId="4F839401" w:rsidR="00624CD8" w:rsidRDefault="0030094F" w:rsidP="008746D4">
      <w:pPr>
        <w:tabs>
          <w:tab w:val="left" w:pos="3480"/>
        </w:tabs>
        <w:spacing w:after="0" w:line="360" w:lineRule="auto"/>
      </w:pPr>
      <w:r>
        <w:t>Figure: use case view items.</w:t>
      </w:r>
    </w:p>
    <w:p w14:paraId="05D1D2D1" w14:textId="5D915758" w:rsidR="0030094F" w:rsidRDefault="0030094F" w:rsidP="008746D4">
      <w:pPr>
        <w:tabs>
          <w:tab w:val="left" w:pos="3480"/>
        </w:tabs>
        <w:spacing w:after="0" w:line="360" w:lineRule="auto"/>
      </w:pPr>
    </w:p>
    <w:p w14:paraId="2BD0A662" w14:textId="59101FB5" w:rsidR="0030094F" w:rsidRDefault="0030094F" w:rsidP="008746D4">
      <w:pPr>
        <w:tabs>
          <w:tab w:val="left" w:pos="3480"/>
        </w:tabs>
        <w:spacing w:after="0" w:line="360" w:lineRule="auto"/>
      </w:pPr>
      <w:r w:rsidRPr="00E34784">
        <w:rPr>
          <w:noProof/>
        </w:rPr>
        <w:pict w14:anchorId="713BD6C6">
          <v:shape id="_x0000_i1131" type="#_x0000_t75" style="width:432.75pt;height:255.75pt;visibility:visible;mso-wrap-style:square">
            <v:imagedata r:id="rId12" o:title=""/>
          </v:shape>
        </w:pict>
      </w:r>
    </w:p>
    <w:p w14:paraId="348C5738" w14:textId="77777777" w:rsidR="001A3CAB" w:rsidRDefault="0030094F" w:rsidP="008746D4">
      <w:pPr>
        <w:tabs>
          <w:tab w:val="left" w:pos="3480"/>
        </w:tabs>
        <w:spacing w:after="0" w:line="360" w:lineRule="auto"/>
      </w:pPr>
      <w:r>
        <w:t>Figure: Add items to cart.</w:t>
      </w:r>
    </w:p>
    <w:p w14:paraId="4D8323A9" w14:textId="1EBEE7B0" w:rsidR="001A3CAB" w:rsidRDefault="001A3CAB" w:rsidP="008746D4">
      <w:pPr>
        <w:tabs>
          <w:tab w:val="left" w:pos="3480"/>
        </w:tabs>
        <w:spacing w:after="0" w:line="360" w:lineRule="auto"/>
      </w:pPr>
      <w:r>
        <w:lastRenderedPageBreak/>
        <w:t xml:space="preserve"> </w:t>
      </w:r>
      <w:r w:rsidRPr="00E34784">
        <w:rPr>
          <w:noProof/>
        </w:rPr>
        <w:pict w14:anchorId="0C2237BF">
          <v:shape id="_x0000_i1139" type="#_x0000_t75" style="width:432.75pt;height:305.25pt;visibility:visible;mso-wrap-style:square">
            <v:imagedata r:id="rId13" o:title=""/>
          </v:shape>
        </w:pict>
      </w:r>
    </w:p>
    <w:p w14:paraId="1CCB1CE9" w14:textId="47FF4211" w:rsidR="00CC248D" w:rsidRDefault="001A3CAB" w:rsidP="001A3CAB">
      <w:pPr>
        <w:tabs>
          <w:tab w:val="left" w:pos="960"/>
        </w:tabs>
      </w:pPr>
      <w:r>
        <w:tab/>
        <w:t>Figure: use case instant pay.</w:t>
      </w:r>
    </w:p>
    <w:p w14:paraId="26966470" w14:textId="7297E37E" w:rsidR="001A3CAB" w:rsidRDefault="001A3CAB" w:rsidP="001A3CAB">
      <w:pPr>
        <w:tabs>
          <w:tab w:val="left" w:pos="960"/>
        </w:tabs>
      </w:pPr>
    </w:p>
    <w:p w14:paraId="47FF4B90" w14:textId="5C838E03" w:rsidR="001A3CAB" w:rsidRDefault="001A3CAB" w:rsidP="001A3CAB">
      <w:pPr>
        <w:tabs>
          <w:tab w:val="left" w:pos="960"/>
        </w:tabs>
      </w:pPr>
      <w:r w:rsidRPr="00E34784">
        <w:rPr>
          <w:noProof/>
        </w:rPr>
        <w:lastRenderedPageBreak/>
        <w:pict w14:anchorId="45919D0E">
          <v:shape id="_x0000_i1141" type="#_x0000_t75" style="width:432.75pt;height:305.25pt;visibility:visible;mso-wrap-style:square">
            <v:imagedata r:id="rId14" o:title=""/>
          </v:shape>
        </w:pict>
      </w:r>
    </w:p>
    <w:p w14:paraId="3DEBF630" w14:textId="205054E6" w:rsidR="001A3CAB" w:rsidRDefault="001A3CAB" w:rsidP="001A3CAB"/>
    <w:p w14:paraId="44D5BDA4" w14:textId="5FE35A0F" w:rsidR="001A3CAB" w:rsidRDefault="001A3CAB" w:rsidP="001A3CAB">
      <w:pPr>
        <w:ind w:firstLine="720"/>
      </w:pPr>
      <w:r>
        <w:t>Figure: use case feedback.</w:t>
      </w:r>
    </w:p>
    <w:p w14:paraId="3002E31E" w14:textId="79CFBE6D" w:rsidR="00786AFB" w:rsidRDefault="00786AFB" w:rsidP="001A3CAB">
      <w:pPr>
        <w:ind w:firstLine="720"/>
      </w:pPr>
    </w:p>
    <w:p w14:paraId="2C757353" w14:textId="28B60E12" w:rsidR="00786AFB" w:rsidRDefault="00786AFB" w:rsidP="001A3CAB">
      <w:pPr>
        <w:ind w:firstLine="720"/>
      </w:pPr>
      <w:r w:rsidRPr="00E34784">
        <w:rPr>
          <w:noProof/>
        </w:rPr>
        <w:lastRenderedPageBreak/>
        <w:pict w14:anchorId="546F60BA">
          <v:shape id="_x0000_i1144" type="#_x0000_t75" style="width:432.75pt;height:305.25pt;visibility:visible;mso-wrap-style:square">
            <v:imagedata r:id="rId15" o:title=""/>
          </v:shape>
        </w:pict>
      </w:r>
    </w:p>
    <w:p w14:paraId="6B4688D3" w14:textId="0BFC0104" w:rsidR="00786AFB" w:rsidRDefault="00786AFB" w:rsidP="00786AFB"/>
    <w:p w14:paraId="5DBF9B64" w14:textId="4436E9EC" w:rsidR="00786AFB" w:rsidRDefault="00786AFB" w:rsidP="00786AFB">
      <w:pPr>
        <w:tabs>
          <w:tab w:val="left" w:pos="1260"/>
        </w:tabs>
      </w:pPr>
      <w:r>
        <w:tab/>
        <w:t>Figure: use case user registration.</w:t>
      </w:r>
    </w:p>
    <w:p w14:paraId="09B8EE09" w14:textId="169086F2" w:rsidR="005F20A0" w:rsidRDefault="005F20A0" w:rsidP="00786AFB">
      <w:pPr>
        <w:tabs>
          <w:tab w:val="left" w:pos="1260"/>
        </w:tabs>
      </w:pPr>
    </w:p>
    <w:p w14:paraId="4195A3D1" w14:textId="650F9CEA" w:rsidR="00F103A6" w:rsidRDefault="00F103A6" w:rsidP="00786AFB">
      <w:pPr>
        <w:tabs>
          <w:tab w:val="left" w:pos="1260"/>
        </w:tabs>
      </w:pPr>
      <w:r w:rsidRPr="00E34784">
        <w:rPr>
          <w:noProof/>
        </w:rPr>
        <w:lastRenderedPageBreak/>
        <w:pict w14:anchorId="50BAF789">
          <v:shape id="_x0000_i1147" type="#_x0000_t75" style="width:432.75pt;height:305.25pt;visibility:visible;mso-wrap-style:square">
            <v:imagedata r:id="rId16" o:title=""/>
          </v:shape>
        </w:pict>
      </w:r>
    </w:p>
    <w:p w14:paraId="09B26D96" w14:textId="77777777" w:rsidR="00F103A6" w:rsidRPr="00F103A6" w:rsidRDefault="00F103A6" w:rsidP="00F103A6"/>
    <w:p w14:paraId="23039B6B" w14:textId="1D22D236" w:rsidR="00F103A6" w:rsidRDefault="00F103A6" w:rsidP="00F103A6"/>
    <w:p w14:paraId="5BE7165E" w14:textId="26CAC58F" w:rsidR="005F20A0" w:rsidRDefault="00F103A6" w:rsidP="00F103A6">
      <w:pPr>
        <w:ind w:firstLine="720"/>
      </w:pPr>
      <w:r>
        <w:t xml:space="preserve">Figure: use case </w:t>
      </w:r>
      <w:proofErr w:type="gramStart"/>
      <w:r>
        <w:t>add</w:t>
      </w:r>
      <w:proofErr w:type="gramEnd"/>
      <w:r>
        <w:t xml:space="preserve"> items to inventory.</w:t>
      </w:r>
    </w:p>
    <w:p w14:paraId="4C09B798" w14:textId="2BD52859" w:rsidR="0068253F" w:rsidRDefault="0068253F" w:rsidP="00F103A6">
      <w:pPr>
        <w:ind w:firstLine="720"/>
      </w:pPr>
    </w:p>
    <w:p w14:paraId="2B79A7EA" w14:textId="0B860B33" w:rsidR="0068253F" w:rsidRDefault="0068253F" w:rsidP="00F103A6">
      <w:pPr>
        <w:ind w:firstLine="720"/>
      </w:pPr>
      <w:r w:rsidRPr="00E34784">
        <w:rPr>
          <w:noProof/>
        </w:rPr>
        <w:lastRenderedPageBreak/>
        <w:pict w14:anchorId="3C5EE96D">
          <v:shape id="_x0000_i1155" type="#_x0000_t75" style="width:432.75pt;height:305.25pt;visibility:visible;mso-wrap-style:square">
            <v:imagedata r:id="rId17" o:title=""/>
          </v:shape>
        </w:pict>
      </w:r>
    </w:p>
    <w:p w14:paraId="30684F5D" w14:textId="793BC942" w:rsidR="0068253F" w:rsidRPr="0068253F" w:rsidRDefault="0068253F" w:rsidP="0068253F">
      <w:pPr>
        <w:tabs>
          <w:tab w:val="left" w:pos="1290"/>
        </w:tabs>
      </w:pPr>
      <w:r>
        <w:tab/>
        <w:t>Figure: use case reporting.</w:t>
      </w:r>
    </w:p>
    <w:sectPr w:rsidR="0068253F" w:rsidRPr="0068253F">
      <w:headerReference w:type="default" r:id="rId18"/>
      <w:footerReference w:type="default" r:id="rId19"/>
      <w:type w:val="oddPage"/>
      <w:pgSz w:w="12240" w:h="15840" w:code="1"/>
      <w:pgMar w:top="1440" w:right="1800" w:bottom="1267" w:left="1800" w:header="708" w:footer="405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B3B3F" w14:textId="77777777" w:rsidR="004601AA" w:rsidRDefault="004601AA">
      <w:r>
        <w:separator/>
      </w:r>
    </w:p>
  </w:endnote>
  <w:endnote w:type="continuationSeparator" w:id="0">
    <w:p w14:paraId="22304396" w14:textId="77777777" w:rsidR="004601AA" w:rsidRDefault="00460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4C33C" w14:textId="78674A60" w:rsidR="00C0222D" w:rsidRDefault="00C0222D" w:rsidP="005B1870">
    <w:pPr>
      <w:pStyle w:val="Footer"/>
      <w:tabs>
        <w:tab w:val="clear" w:pos="8280"/>
        <w:tab w:val="right" w:pos="8640"/>
      </w:tabs>
      <w:rPr>
        <w:sz w:val="10"/>
      </w:rPr>
    </w:pPr>
    <w:r>
      <w:rPr>
        <w:noProof/>
        <w:sz w:val="20"/>
      </w:rPr>
      <w:pict w14:anchorId="1C224EA4">
        <v:line id="_x0000_s2057" style="position:absolute;left:0;text-align:left;z-index:1" from="-3.6pt,-1.45pt" to="435.6pt,-1.45pt" o:allowincell="f" strokeweight="2.25pt"/>
      </w:pict>
    </w:r>
    <w:r>
      <w:rPr>
        <w:sz w:val="20"/>
      </w:rPr>
      <w:t>&lt;Online Shopping Project&gt;</w:t>
    </w:r>
    <w:r>
      <w:rPr>
        <w:sz w:val="20"/>
      </w:rPr>
      <w:tab/>
      <w:t xml:space="preserve"> </w:t>
    </w:r>
    <w:r>
      <w:t>Functional Specifications</w:t>
    </w:r>
    <w:r>
      <w:rPr>
        <w:sz w:val="20"/>
      </w:rPr>
      <w:t>, Version &lt;1.00&gt;</w:t>
    </w:r>
    <w:r>
      <w:rPr>
        <w:sz w:val="20"/>
      </w:rPr>
      <w:tab/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13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ins w:id="22" w:author="Imran" w:date="2002-10-30T17:13:00Z">
      <w:r>
        <w:rPr>
          <w:rStyle w:val="PageNumber"/>
          <w:sz w:val="20"/>
        </w:rPr>
        <w:fldChar w:fldCharType="begin"/>
      </w:r>
      <w:r>
        <w:rPr>
          <w:rStyle w:val="PageNumber"/>
          <w:sz w:val="20"/>
        </w:rPr>
        <w:instrText xml:space="preserve"> NUMPAGES </w:instrText>
      </w:r>
    </w:ins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13</w:t>
    </w:r>
    <w:ins w:id="23" w:author="Imran" w:date="2002-10-30T17:13:00Z">
      <w:r>
        <w:rPr>
          <w:rStyle w:val="PageNumber"/>
          <w:sz w:val="20"/>
        </w:rPr>
        <w:fldChar w:fldCharType="end"/>
      </w:r>
    </w:ins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C501F" w14:textId="77777777" w:rsidR="004601AA" w:rsidRDefault="004601AA">
      <w:r>
        <w:separator/>
      </w:r>
    </w:p>
  </w:footnote>
  <w:footnote w:type="continuationSeparator" w:id="0">
    <w:p w14:paraId="79954DF0" w14:textId="77777777" w:rsidR="004601AA" w:rsidRDefault="004601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FA08E" w14:textId="77777777" w:rsidR="00C0222D" w:rsidRDefault="00C0222D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844D37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46C45CE"/>
    <w:multiLevelType w:val="hybridMultilevel"/>
    <w:tmpl w:val="511AA4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66755F7"/>
    <w:multiLevelType w:val="hybridMultilevel"/>
    <w:tmpl w:val="6DE09B3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52452D"/>
    <w:multiLevelType w:val="hybridMultilevel"/>
    <w:tmpl w:val="4BD0C0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30388"/>
    <w:multiLevelType w:val="hybridMultilevel"/>
    <w:tmpl w:val="69C2974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53FDD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18967AE4"/>
    <w:multiLevelType w:val="hybridMultilevel"/>
    <w:tmpl w:val="B354392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7C73230"/>
    <w:multiLevelType w:val="hybridMultilevel"/>
    <w:tmpl w:val="4BD0C0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C187E"/>
    <w:multiLevelType w:val="hybridMultilevel"/>
    <w:tmpl w:val="C4CC5A2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053F9"/>
    <w:multiLevelType w:val="hybridMultilevel"/>
    <w:tmpl w:val="711E0C40"/>
    <w:lvl w:ilvl="0" w:tplc="D1288120">
      <w:start w:val="1"/>
      <w:numFmt w:val="bullet"/>
      <w:lvlText w:val="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664B6C"/>
    <w:multiLevelType w:val="hybridMultilevel"/>
    <w:tmpl w:val="4BD0C0D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31F5E"/>
    <w:multiLevelType w:val="hybridMultilevel"/>
    <w:tmpl w:val="0ECABDE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B5405E"/>
    <w:multiLevelType w:val="hybridMultilevel"/>
    <w:tmpl w:val="25E2A884"/>
    <w:lvl w:ilvl="0" w:tplc="D1288120">
      <w:start w:val="1"/>
      <w:numFmt w:val="bullet"/>
      <w:lvlText w:val=""/>
      <w:lvlJc w:val="left"/>
      <w:pPr>
        <w:tabs>
          <w:tab w:val="num" w:pos="1080"/>
        </w:tabs>
        <w:ind w:left="100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4" w15:restartNumberingAfterBreak="0">
    <w:nsid w:val="42014FDC"/>
    <w:multiLevelType w:val="hybridMultilevel"/>
    <w:tmpl w:val="41863A3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4953BAE"/>
    <w:multiLevelType w:val="hybridMultilevel"/>
    <w:tmpl w:val="93DABE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B3D09"/>
    <w:multiLevelType w:val="hybridMultilevel"/>
    <w:tmpl w:val="A052E2E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7D6AE0"/>
    <w:multiLevelType w:val="hybridMultilevel"/>
    <w:tmpl w:val="A38849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808B5"/>
    <w:multiLevelType w:val="hybridMultilevel"/>
    <w:tmpl w:val="89FE5F5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30506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C944561"/>
    <w:multiLevelType w:val="multilevel"/>
    <w:tmpl w:val="1570E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6E795F86"/>
    <w:multiLevelType w:val="hybridMultilevel"/>
    <w:tmpl w:val="BE90337C"/>
    <w:lvl w:ilvl="0" w:tplc="D1288120">
      <w:start w:val="1"/>
      <w:numFmt w:val="bullet"/>
      <w:lvlText w:val=""/>
      <w:lvlJc w:val="left"/>
      <w:pPr>
        <w:tabs>
          <w:tab w:val="num" w:pos="720"/>
        </w:tabs>
        <w:ind w:left="64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2" w15:restartNumberingAfterBreak="0">
    <w:nsid w:val="75B32863"/>
    <w:multiLevelType w:val="hybridMultilevel"/>
    <w:tmpl w:val="1F3C8B8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D213680"/>
    <w:multiLevelType w:val="hybridMultilevel"/>
    <w:tmpl w:val="104EF1A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3">
    <w:abstractNumId w:val="23"/>
  </w:num>
  <w:num w:numId="4">
    <w:abstractNumId w:val="14"/>
  </w:num>
  <w:num w:numId="5">
    <w:abstractNumId w:val="22"/>
  </w:num>
  <w:num w:numId="6">
    <w:abstractNumId w:val="9"/>
  </w:num>
  <w:num w:numId="7">
    <w:abstractNumId w:val="17"/>
  </w:num>
  <w:num w:numId="8">
    <w:abstractNumId w:val="1"/>
    <w:lvlOverride w:ilvl="0">
      <w:lvl w:ilvl="0">
        <w:numFmt w:val="bullet"/>
        <w:lvlText w:val="%1"/>
        <w:legacy w:legacy="1" w:legacySpace="0" w:legacyIndent="720"/>
        <w:lvlJc w:val="left"/>
        <w:rPr>
          <w:rFonts w:ascii="Symbol" w:hAnsi="Symbol" w:hint="default"/>
        </w:rPr>
      </w:lvl>
    </w:lvlOverride>
  </w:num>
  <w:num w:numId="9">
    <w:abstractNumId w:val="20"/>
  </w:num>
  <w:num w:numId="10">
    <w:abstractNumId w:val="11"/>
  </w:num>
  <w:num w:numId="11">
    <w:abstractNumId w:val="6"/>
  </w:num>
  <w:num w:numId="12">
    <w:abstractNumId w:val="8"/>
  </w:num>
  <w:num w:numId="13">
    <w:abstractNumId w:val="4"/>
  </w:num>
  <w:num w:numId="14">
    <w:abstractNumId w:val="12"/>
  </w:num>
  <w:num w:numId="15">
    <w:abstractNumId w:val="2"/>
  </w:num>
  <w:num w:numId="16">
    <w:abstractNumId w:val="18"/>
  </w:num>
  <w:num w:numId="17">
    <w:abstractNumId w:val="15"/>
  </w:num>
  <w:num w:numId="18">
    <w:abstractNumId w:val="21"/>
  </w:num>
  <w:num w:numId="19">
    <w:abstractNumId w:val="19"/>
  </w:num>
  <w:num w:numId="20">
    <w:abstractNumId w:val="13"/>
  </w:num>
  <w:num w:numId="21">
    <w:abstractNumId w:val="10"/>
  </w:num>
  <w:num w:numId="22">
    <w:abstractNumId w:val="16"/>
  </w:num>
  <w:num w:numId="23">
    <w:abstractNumId w:val="5"/>
  </w:num>
  <w:num w:numId="24">
    <w:abstractNumId w:val="3"/>
  </w:num>
  <w:num w:numId="25">
    <w:abstractNumId w:val="6"/>
  </w:num>
  <w:num w:numId="26">
    <w:abstractNumId w:val="7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3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455D"/>
    <w:rsid w:val="00001210"/>
    <w:rsid w:val="0002728F"/>
    <w:rsid w:val="00035539"/>
    <w:rsid w:val="000A5FE1"/>
    <w:rsid w:val="000B689B"/>
    <w:rsid w:val="000E06CC"/>
    <w:rsid w:val="00120E74"/>
    <w:rsid w:val="00123606"/>
    <w:rsid w:val="00135119"/>
    <w:rsid w:val="001520E6"/>
    <w:rsid w:val="001914F3"/>
    <w:rsid w:val="001A385E"/>
    <w:rsid w:val="001A3CAB"/>
    <w:rsid w:val="001B63ED"/>
    <w:rsid w:val="001F3D98"/>
    <w:rsid w:val="002078CA"/>
    <w:rsid w:val="0021406B"/>
    <w:rsid w:val="00214BFE"/>
    <w:rsid w:val="00223D5A"/>
    <w:rsid w:val="0023278A"/>
    <w:rsid w:val="002413F7"/>
    <w:rsid w:val="002818F7"/>
    <w:rsid w:val="00281BEC"/>
    <w:rsid w:val="002B4C62"/>
    <w:rsid w:val="002B56FE"/>
    <w:rsid w:val="002C2F4D"/>
    <w:rsid w:val="002E27C3"/>
    <w:rsid w:val="002E4EC8"/>
    <w:rsid w:val="002E65BF"/>
    <w:rsid w:val="002F78C3"/>
    <w:rsid w:val="003002E2"/>
    <w:rsid w:val="0030094F"/>
    <w:rsid w:val="0033266E"/>
    <w:rsid w:val="003501C5"/>
    <w:rsid w:val="0035041E"/>
    <w:rsid w:val="003569B7"/>
    <w:rsid w:val="003632F8"/>
    <w:rsid w:val="00365DD9"/>
    <w:rsid w:val="003704FD"/>
    <w:rsid w:val="0037638E"/>
    <w:rsid w:val="00386360"/>
    <w:rsid w:val="003B76C7"/>
    <w:rsid w:val="003C6601"/>
    <w:rsid w:val="003E0B23"/>
    <w:rsid w:val="003F7A78"/>
    <w:rsid w:val="00404749"/>
    <w:rsid w:val="00405281"/>
    <w:rsid w:val="004336FC"/>
    <w:rsid w:val="0045784D"/>
    <w:rsid w:val="004601AA"/>
    <w:rsid w:val="00461E16"/>
    <w:rsid w:val="00461FC0"/>
    <w:rsid w:val="004915A7"/>
    <w:rsid w:val="004A206E"/>
    <w:rsid w:val="0050631F"/>
    <w:rsid w:val="00544CC5"/>
    <w:rsid w:val="00545267"/>
    <w:rsid w:val="005B1870"/>
    <w:rsid w:val="005E6407"/>
    <w:rsid w:val="005F20A0"/>
    <w:rsid w:val="00605AC8"/>
    <w:rsid w:val="00624CD8"/>
    <w:rsid w:val="0062713F"/>
    <w:rsid w:val="006329BA"/>
    <w:rsid w:val="0065241E"/>
    <w:rsid w:val="00652954"/>
    <w:rsid w:val="00652A33"/>
    <w:rsid w:val="00652CD6"/>
    <w:rsid w:val="0065488C"/>
    <w:rsid w:val="006576F7"/>
    <w:rsid w:val="00674C86"/>
    <w:rsid w:val="0068253F"/>
    <w:rsid w:val="006A13E5"/>
    <w:rsid w:val="006A7426"/>
    <w:rsid w:val="006C7716"/>
    <w:rsid w:val="006D34CF"/>
    <w:rsid w:val="00705FDF"/>
    <w:rsid w:val="00715BA2"/>
    <w:rsid w:val="007200F8"/>
    <w:rsid w:val="0073570C"/>
    <w:rsid w:val="00750BE9"/>
    <w:rsid w:val="00760E3A"/>
    <w:rsid w:val="00774A2E"/>
    <w:rsid w:val="0078566C"/>
    <w:rsid w:val="00786AFB"/>
    <w:rsid w:val="00787771"/>
    <w:rsid w:val="007A4FF3"/>
    <w:rsid w:val="007B125E"/>
    <w:rsid w:val="007B21E2"/>
    <w:rsid w:val="007C535D"/>
    <w:rsid w:val="00814FA2"/>
    <w:rsid w:val="00820E9A"/>
    <w:rsid w:val="00847145"/>
    <w:rsid w:val="00850E99"/>
    <w:rsid w:val="00851DBD"/>
    <w:rsid w:val="00874306"/>
    <w:rsid w:val="008746D4"/>
    <w:rsid w:val="0089096C"/>
    <w:rsid w:val="0089243B"/>
    <w:rsid w:val="008A24AA"/>
    <w:rsid w:val="00903EDB"/>
    <w:rsid w:val="00917173"/>
    <w:rsid w:val="00921598"/>
    <w:rsid w:val="00940940"/>
    <w:rsid w:val="00956408"/>
    <w:rsid w:val="0096255C"/>
    <w:rsid w:val="00976CB9"/>
    <w:rsid w:val="00984F02"/>
    <w:rsid w:val="009A6830"/>
    <w:rsid w:val="009E6B7C"/>
    <w:rsid w:val="009F1546"/>
    <w:rsid w:val="009F5FCF"/>
    <w:rsid w:val="00A14361"/>
    <w:rsid w:val="00A3162D"/>
    <w:rsid w:val="00A61877"/>
    <w:rsid w:val="00A65AA4"/>
    <w:rsid w:val="00AB0559"/>
    <w:rsid w:val="00B12687"/>
    <w:rsid w:val="00B25B69"/>
    <w:rsid w:val="00B26CC3"/>
    <w:rsid w:val="00B313CD"/>
    <w:rsid w:val="00B86B64"/>
    <w:rsid w:val="00BA267E"/>
    <w:rsid w:val="00BB7AE5"/>
    <w:rsid w:val="00BC2E75"/>
    <w:rsid w:val="00BE0E7B"/>
    <w:rsid w:val="00BF49A5"/>
    <w:rsid w:val="00C0222D"/>
    <w:rsid w:val="00C47AC3"/>
    <w:rsid w:val="00C601AE"/>
    <w:rsid w:val="00C63C3C"/>
    <w:rsid w:val="00C772C4"/>
    <w:rsid w:val="00CB6E23"/>
    <w:rsid w:val="00CB6E4F"/>
    <w:rsid w:val="00CC248D"/>
    <w:rsid w:val="00CE3FA1"/>
    <w:rsid w:val="00CF4D10"/>
    <w:rsid w:val="00D055DE"/>
    <w:rsid w:val="00D7455D"/>
    <w:rsid w:val="00D85C99"/>
    <w:rsid w:val="00D877FC"/>
    <w:rsid w:val="00DA0244"/>
    <w:rsid w:val="00DA2049"/>
    <w:rsid w:val="00DD5270"/>
    <w:rsid w:val="00E32B5C"/>
    <w:rsid w:val="00E53C92"/>
    <w:rsid w:val="00E53F8D"/>
    <w:rsid w:val="00E54951"/>
    <w:rsid w:val="00E64AEE"/>
    <w:rsid w:val="00E75CB7"/>
    <w:rsid w:val="00EC37F3"/>
    <w:rsid w:val="00ED2D20"/>
    <w:rsid w:val="00EF317F"/>
    <w:rsid w:val="00F103A6"/>
    <w:rsid w:val="00F55123"/>
    <w:rsid w:val="00F70AC0"/>
    <w:rsid w:val="00F77955"/>
    <w:rsid w:val="00F77C99"/>
    <w:rsid w:val="00FA0271"/>
    <w:rsid w:val="00FA5216"/>
    <w:rsid w:val="00FB1641"/>
    <w:rsid w:val="00FE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."/>
  <w:listSeparator w:val=","/>
  <w14:docId w14:val="1E9FFD21"/>
  <w15:chartTrackingRefBased/>
  <w15:docId w15:val="{775DEB72-8FD5-49BE-9ABE-7853E8FA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120"/>
      <w:jc w:val="both"/>
    </w:pPr>
    <w:rPr>
      <w:sz w:val="22"/>
      <w:szCs w:val="22"/>
      <w:lang w:val="en-US" w:eastAsia="en-US"/>
    </w:rPr>
  </w:style>
  <w:style w:type="paragraph" w:styleId="Heading1">
    <w:name w:val="heading 1"/>
    <w:basedOn w:val="DisplayText"/>
    <w:next w:val="Normal"/>
    <w:qFormat/>
    <w:pPr>
      <w:pageBreakBefore/>
      <w:numPr>
        <w:numId w:val="11"/>
      </w:numPr>
      <w:pBdr>
        <w:bottom w:val="single" w:sz="36" w:space="3" w:color="808080"/>
      </w:pBdr>
      <w:spacing w:after="240"/>
      <w:outlineLvl w:val="0"/>
    </w:pPr>
    <w:rPr>
      <w:b/>
      <w:bCs/>
      <w:smallCaps/>
      <w:sz w:val="32"/>
      <w:szCs w:val="32"/>
    </w:rPr>
  </w:style>
  <w:style w:type="paragraph" w:styleId="Heading2">
    <w:name w:val="heading 2"/>
    <w:basedOn w:val="DisplayText"/>
    <w:next w:val="Normal"/>
    <w:qFormat/>
    <w:pPr>
      <w:keepNext/>
      <w:numPr>
        <w:ilvl w:val="1"/>
        <w:numId w:val="11"/>
      </w:numPr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DisplayText"/>
    <w:next w:val="Normal"/>
    <w:qFormat/>
    <w:pPr>
      <w:keepNext/>
      <w:numPr>
        <w:ilvl w:val="2"/>
        <w:numId w:val="11"/>
      </w:numPr>
      <w:spacing w:before="240" w:after="120"/>
      <w:outlineLvl w:val="2"/>
    </w:pPr>
    <w:rPr>
      <w:b/>
      <w:bCs/>
    </w:rPr>
  </w:style>
  <w:style w:type="paragraph" w:styleId="Heading4">
    <w:name w:val="heading 4"/>
    <w:basedOn w:val="DisplayText"/>
    <w:next w:val="Normal"/>
    <w:qFormat/>
    <w:pPr>
      <w:keepNext/>
      <w:numPr>
        <w:ilvl w:val="3"/>
        <w:numId w:val="11"/>
      </w:numPr>
      <w:spacing w:before="120"/>
      <w:outlineLvl w:val="3"/>
    </w:pPr>
    <w:rPr>
      <w:b/>
      <w:bCs/>
      <w:sz w:val="22"/>
      <w:szCs w:val="22"/>
    </w:rPr>
  </w:style>
  <w:style w:type="paragraph" w:styleId="Heading5">
    <w:name w:val="heading 5"/>
    <w:basedOn w:val="DisplayText"/>
    <w:next w:val="Normal"/>
    <w:qFormat/>
    <w:pPr>
      <w:keepNext/>
      <w:numPr>
        <w:ilvl w:val="4"/>
        <w:numId w:val="11"/>
      </w:numPr>
      <w:spacing w:before="20"/>
      <w:outlineLvl w:val="4"/>
    </w:pPr>
    <w:rPr>
      <w:smallCaps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1"/>
      </w:numPr>
      <w:spacing w:before="120" w:after="60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numPr>
        <w:ilvl w:val="6"/>
        <w:numId w:val="1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playText">
    <w:name w:val="_Display Text"/>
    <w:pPr>
      <w:autoSpaceDE w:val="0"/>
      <w:autoSpaceDN w:val="0"/>
    </w:pPr>
    <w:rPr>
      <w:rFonts w:ascii="Arial" w:hAnsi="Arial" w:cs="Arial"/>
      <w:noProof/>
      <w:szCs w:val="24"/>
      <w:lang w:val="en-US" w:eastAsia="en-US"/>
    </w:rPr>
  </w:style>
  <w:style w:type="paragraph" w:styleId="NormalIndent">
    <w:name w:val="Normal Indent"/>
    <w:basedOn w:val="Normal"/>
    <w:pPr>
      <w:ind w:left="720"/>
    </w:pPr>
  </w:style>
  <w:style w:type="paragraph" w:customStyle="1" w:styleId="ActionItem">
    <w:name w:val="Action Item"/>
    <w:basedOn w:val="Normal"/>
    <w:pPr>
      <w:ind w:left="360" w:hanging="360"/>
    </w:pPr>
  </w:style>
  <w:style w:type="paragraph" w:styleId="Bibliography">
    <w:name w:val="Bibliography"/>
    <w:pPr>
      <w:autoSpaceDE w:val="0"/>
      <w:autoSpaceDN w:val="0"/>
      <w:spacing w:after="120" w:line="240" w:lineRule="exact"/>
      <w:ind w:left="360" w:hanging="360"/>
    </w:pPr>
    <w:rPr>
      <w:sz w:val="22"/>
      <w:szCs w:val="22"/>
      <w:lang w:val="en-US" w:eastAsia="en-US"/>
    </w:rPr>
  </w:style>
  <w:style w:type="paragraph" w:styleId="Header">
    <w:name w:val="header"/>
    <w:basedOn w:val="Normal"/>
    <w:pPr>
      <w:tabs>
        <w:tab w:val="center" w:pos="3960"/>
        <w:tab w:val="right" w:pos="8280"/>
      </w:tabs>
      <w:spacing w:after="0"/>
    </w:pPr>
    <w:rPr>
      <w:rFonts w:ascii="Verdana" w:hAnsi="Verdana"/>
      <w:b/>
      <w:bCs/>
      <w:color w:val="808080"/>
      <w:sz w:val="24"/>
      <w:szCs w:val="18"/>
    </w:rPr>
  </w:style>
  <w:style w:type="paragraph" w:styleId="Footer">
    <w:name w:val="footer"/>
    <w:basedOn w:val="Normal"/>
    <w:pPr>
      <w:tabs>
        <w:tab w:val="center" w:pos="4320"/>
        <w:tab w:val="right" w:pos="8280"/>
      </w:tabs>
      <w:spacing w:after="0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customStyle="1" w:styleId="Comment">
    <w:name w:val="_Comment"/>
    <w:basedOn w:val="Normal"/>
    <w:next w:val="Normal"/>
    <w:pPr>
      <w:spacing w:after="240"/>
    </w:pPr>
    <w:rPr>
      <w:i/>
      <w:iCs/>
      <w:vanish/>
      <w:color w:val="808080"/>
      <w:sz w:val="20"/>
      <w:szCs w:val="24"/>
    </w:rPr>
  </w:style>
  <w:style w:type="paragraph" w:customStyle="1" w:styleId="Code">
    <w:name w:val="Code"/>
    <w:basedOn w:val="Normal"/>
    <w:pPr>
      <w:keepNext/>
      <w:spacing w:after="0"/>
      <w:ind w:right="-1080"/>
    </w:pPr>
    <w:rPr>
      <w:rFonts w:ascii="Lucida Sans Typewriter" w:hAnsi="Lucida Sans Typewriter"/>
      <w:spacing w:val="-5"/>
      <w:sz w:val="18"/>
      <w:szCs w:val="18"/>
    </w:rPr>
  </w:style>
  <w:style w:type="paragraph" w:customStyle="1" w:styleId="CodeTitle">
    <w:name w:val="Code Title"/>
    <w:basedOn w:val="Code"/>
    <w:next w:val="Code"/>
    <w:pPr>
      <w:pBdr>
        <w:bottom w:val="single" w:sz="36" w:space="1" w:color="808080"/>
      </w:pBdr>
      <w:spacing w:after="60"/>
      <w:ind w:right="0"/>
    </w:pPr>
    <w:rPr>
      <w:rFonts w:ascii="Arial" w:hAnsi="Arial" w:cs="Arial"/>
      <w:b/>
      <w:bCs/>
      <w:sz w:val="20"/>
      <w:szCs w:val="20"/>
    </w:rPr>
  </w:style>
  <w:style w:type="paragraph" w:styleId="Caption">
    <w:name w:val="caption"/>
    <w:basedOn w:val="Normal"/>
    <w:next w:val="Normal"/>
    <w:qFormat/>
    <w:pPr>
      <w:spacing w:before="120"/>
    </w:pPr>
    <w:rPr>
      <w:b/>
      <w:bCs/>
    </w:rPr>
  </w:style>
  <w:style w:type="paragraph" w:customStyle="1" w:styleId="Table-Heading">
    <w:name w:val="Table - Heading"/>
    <w:basedOn w:val="DisplayText"/>
    <w:next w:val="Normal"/>
    <w:pPr>
      <w:keepNext/>
      <w:pBdr>
        <w:bottom w:val="single" w:sz="36" w:space="3" w:color="C0C0C0"/>
      </w:pBdr>
      <w:spacing w:before="120"/>
    </w:pPr>
    <w:rPr>
      <w:b/>
      <w:bCs/>
      <w:szCs w:val="20"/>
    </w:rPr>
  </w:style>
  <w:style w:type="paragraph" w:customStyle="1" w:styleId="Table-Source">
    <w:name w:val="Table - Source"/>
    <w:basedOn w:val="Normal"/>
    <w:next w:val="Normal"/>
    <w:pPr>
      <w:pBdr>
        <w:top w:val="single" w:sz="12" w:space="1" w:color="auto"/>
      </w:pBdr>
    </w:pPr>
    <w:rPr>
      <w:i/>
      <w:iCs/>
      <w:sz w:val="18"/>
      <w:szCs w:val="18"/>
    </w:rPr>
  </w:style>
  <w:style w:type="paragraph" w:customStyle="1" w:styleId="Table-Text">
    <w:name w:val="Table - Text"/>
    <w:basedOn w:val="Normal"/>
    <w:pPr>
      <w:spacing w:before="60" w:after="60"/>
      <w:jc w:val="left"/>
    </w:pPr>
    <w:rPr>
      <w:sz w:val="20"/>
      <w:szCs w:val="20"/>
    </w:rPr>
  </w:style>
  <w:style w:type="paragraph" w:customStyle="1" w:styleId="Note">
    <w:name w:val="Note"/>
    <w:basedOn w:val="Normal"/>
    <w:pPr>
      <w:pBdr>
        <w:top w:val="double" w:sz="6" w:space="3" w:color="FF0000"/>
        <w:left w:val="double" w:sz="6" w:space="3" w:color="FF0000"/>
        <w:bottom w:val="double" w:sz="6" w:space="3" w:color="FF0000"/>
        <w:right w:val="double" w:sz="6" w:space="3" w:color="FF0000"/>
      </w:pBdr>
    </w:pPr>
    <w:rPr>
      <w:vanish/>
      <w:color w:val="FF0000"/>
    </w:rPr>
  </w:style>
  <w:style w:type="paragraph" w:customStyle="1" w:styleId="Table-ColHead">
    <w:name w:val="Table - Col. Head"/>
    <w:basedOn w:val="DisplayText"/>
    <w:pPr>
      <w:keepNext/>
      <w:autoSpaceDE/>
      <w:autoSpaceDN/>
      <w:spacing w:before="60" w:after="60"/>
      <w:jc w:val="center"/>
    </w:pPr>
    <w:rPr>
      <w:rFonts w:cs="Times New Roman"/>
      <w:b/>
      <w:noProof w:val="0"/>
      <w:sz w:val="18"/>
      <w:szCs w:val="20"/>
    </w:rPr>
  </w:style>
  <w:style w:type="paragraph" w:styleId="FootnoteText">
    <w:name w:val="footnote text"/>
    <w:basedOn w:val="Normal"/>
    <w:semiHidden/>
    <w:rPr>
      <w:sz w:val="18"/>
      <w:szCs w:val="18"/>
    </w:rPr>
  </w:style>
  <w:style w:type="character" w:styleId="FootnoteReference">
    <w:name w:val="footnote reference"/>
    <w:semiHidden/>
    <w:rPr>
      <w:position w:val="6"/>
      <w:sz w:val="14"/>
      <w:szCs w:val="14"/>
      <w:vertAlign w:val="superscript"/>
    </w:rPr>
  </w:style>
  <w:style w:type="paragraph" w:customStyle="1" w:styleId="Deliverable">
    <w:name w:val="Deliverable"/>
    <w:basedOn w:val="Normal"/>
    <w:pPr>
      <w:spacing w:after="60"/>
      <w:ind w:left="288" w:hanging="288"/>
    </w:pPr>
    <w:rPr>
      <w:sz w:val="20"/>
      <w:szCs w:val="20"/>
    </w:rPr>
  </w:style>
  <w:style w:type="paragraph" w:customStyle="1" w:styleId="PullQuote">
    <w:name w:val="Pull Quote"/>
    <w:basedOn w:val="Normal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bCs/>
      <w:i/>
      <w:iCs/>
    </w:rPr>
  </w:style>
  <w:style w:type="paragraph" w:styleId="TOC1">
    <w:name w:val="toc 1"/>
    <w:basedOn w:val="Normal"/>
    <w:next w:val="Normal"/>
    <w:autoRedefine/>
    <w:uiPriority w:val="39"/>
    <w:pPr>
      <w:spacing w:before="120"/>
      <w:jc w:val="left"/>
    </w:pPr>
    <w:rPr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pPr>
      <w:spacing w:after="0"/>
      <w:ind w:left="216"/>
      <w:jc w:val="left"/>
    </w:pPr>
    <w:rPr>
      <w:smallCaps/>
      <w:sz w:val="20"/>
      <w:szCs w:val="24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8640"/>
      </w:tabs>
      <w:spacing w:after="0"/>
      <w:ind w:left="446"/>
      <w:jc w:val="left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640"/>
      </w:tabs>
      <w:spacing w:after="0"/>
      <w:ind w:left="720"/>
      <w:jc w:val="left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8640"/>
      </w:tabs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640"/>
      </w:tabs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640"/>
      </w:tabs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640"/>
      </w:tabs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640"/>
      </w:tabs>
      <w:spacing w:after="0"/>
      <w:ind w:left="1920"/>
    </w:pPr>
    <w:rPr>
      <w:sz w:val="18"/>
      <w:szCs w:val="18"/>
    </w:rPr>
  </w:style>
  <w:style w:type="paragraph" w:customStyle="1" w:styleId="Contents">
    <w:name w:val="Contents"/>
    <w:basedOn w:val="Heading1"/>
    <w:pPr>
      <w:numPr>
        <w:numId w:val="0"/>
      </w:numPr>
      <w:outlineLvl w:val="9"/>
    </w:pPr>
  </w:style>
  <w:style w:type="paragraph" w:customStyle="1" w:styleId="Title-Name">
    <w:name w:val="Title - Name"/>
    <w:basedOn w:val="Title"/>
    <w:next w:val="Title-Filenam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80" w:after="720"/>
    </w:pPr>
    <w:rPr>
      <w:b w:val="0"/>
      <w:bCs w:val="0"/>
      <w:sz w:val="28"/>
      <w:szCs w:val="28"/>
    </w:rPr>
  </w:style>
  <w:style w:type="paragraph" w:styleId="Title">
    <w:name w:val="Title"/>
    <w:basedOn w:val="Normal"/>
    <w:qFormat/>
    <w:pPr>
      <w:pBdr>
        <w:top w:val="double" w:sz="6" w:space="6" w:color="auto"/>
        <w:left w:val="double" w:sz="6" w:space="6" w:color="auto"/>
        <w:bottom w:val="double" w:sz="6" w:space="6" w:color="auto"/>
        <w:right w:val="double" w:sz="6" w:space="6" w:color="auto"/>
      </w:pBdr>
      <w:spacing w:after="240"/>
      <w:jc w:val="center"/>
    </w:pPr>
    <w:rPr>
      <w:rFonts w:ascii="Arial" w:hAnsi="Arial" w:cs="Arial"/>
      <w:b/>
      <w:bCs/>
      <w:smallCaps/>
      <w:kern w:val="28"/>
      <w:sz w:val="36"/>
      <w:szCs w:val="36"/>
    </w:rPr>
  </w:style>
  <w:style w:type="paragraph" w:customStyle="1" w:styleId="Title-Filename">
    <w:name w:val="Title - Filename"/>
    <w:basedOn w:val="Title"/>
    <w:next w:val="Title-Dat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80" w:after="720"/>
    </w:pPr>
    <w:rPr>
      <w:b w:val="0"/>
      <w:bCs w:val="0"/>
      <w:smallCaps w:val="0"/>
      <w:sz w:val="28"/>
      <w:szCs w:val="28"/>
    </w:rPr>
  </w:style>
  <w:style w:type="paragraph" w:customStyle="1" w:styleId="Title-Date">
    <w:name w:val="Title - Date"/>
    <w:basedOn w:val="Title"/>
    <w:next w:val="Title-Revision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720"/>
    </w:pPr>
    <w:rPr>
      <w:sz w:val="28"/>
      <w:szCs w:val="28"/>
    </w:rPr>
  </w:style>
  <w:style w:type="paragraph" w:customStyle="1" w:styleId="Title-Revision">
    <w:name w:val="Title - Revision"/>
    <w:basedOn w:val="Titl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720"/>
    </w:pPr>
  </w:style>
  <w:style w:type="paragraph" w:styleId="TableofFigures">
    <w:name w:val="table of figures"/>
    <w:basedOn w:val="Normal"/>
    <w:next w:val="Normal"/>
    <w:uiPriority w:val="99"/>
    <w:pPr>
      <w:tabs>
        <w:tab w:val="right" w:leader="dot" w:pos="8640"/>
      </w:tabs>
      <w:ind w:left="400" w:hanging="400"/>
    </w:pPr>
  </w:style>
  <w:style w:type="paragraph" w:customStyle="1" w:styleId="Comment0">
    <w:name w:val="Comment"/>
    <w:basedOn w:val="Normal"/>
    <w:rPr>
      <w:i/>
      <w:iCs/>
      <w:color w:val="000080"/>
      <w:sz w:val="20"/>
    </w:rPr>
  </w:style>
  <w:style w:type="paragraph" w:customStyle="1" w:styleId="Heading1-FormatOnly">
    <w:name w:val="Heading 1 - Format Only"/>
    <w:basedOn w:val="Heading1"/>
    <w:pPr>
      <w:outlineLvl w:val="9"/>
    </w:pPr>
  </w:style>
  <w:style w:type="paragraph" w:customStyle="1" w:styleId="TableText">
    <w:name w:val="Table Text"/>
    <w:basedOn w:val="Normal"/>
    <w:pPr>
      <w:spacing w:before="60" w:after="60" w:line="480" w:lineRule="auto"/>
      <w:jc w:val="left"/>
    </w:pPr>
    <w:rPr>
      <w:sz w:val="20"/>
      <w:szCs w:val="24"/>
    </w:rPr>
  </w:style>
  <w:style w:type="paragraph" w:styleId="BodyText">
    <w:name w:val="Body Text"/>
    <w:basedOn w:val="Normal"/>
    <w:pPr>
      <w:autoSpaceDE/>
      <w:autoSpaceDN/>
      <w:spacing w:after="0"/>
      <w:jc w:val="center"/>
    </w:pPr>
    <w:rPr>
      <w:rFonts w:ascii="Verdana" w:hAnsi="Verdana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Body">
    <w:name w:val="Body"/>
    <w:pPr>
      <w:widowControl w:val="0"/>
      <w:spacing w:line="280" w:lineRule="atLeast"/>
    </w:pPr>
    <w:rPr>
      <w:rFonts w:ascii="Verdana" w:hAnsi="Verdana"/>
      <w:color w:val="000000"/>
      <w:lang w:val="en-US" w:eastAsia="en-US"/>
    </w:rPr>
  </w:style>
  <w:style w:type="paragraph" w:customStyle="1" w:styleId="Tabletext0">
    <w:name w:val="Table text"/>
    <w:basedOn w:val="Normal"/>
    <w:pPr>
      <w:autoSpaceDE/>
      <w:autoSpaceDN/>
      <w:spacing w:after="40"/>
      <w:jc w:val="left"/>
    </w:pPr>
    <w:rPr>
      <w:color w:val="000000"/>
      <w:sz w:val="24"/>
      <w:szCs w:val="20"/>
    </w:rPr>
  </w:style>
  <w:style w:type="paragraph" w:styleId="Subtitle">
    <w:name w:val="Subtitle"/>
    <w:basedOn w:val="Normal"/>
    <w:qFormat/>
    <w:pPr>
      <w:autoSpaceDE/>
      <w:autoSpaceDN/>
      <w:spacing w:before="240" w:after="0"/>
      <w:jc w:val="left"/>
    </w:pPr>
    <w:rPr>
      <w:b/>
      <w:color w:val="000000"/>
      <w:sz w:val="24"/>
      <w:szCs w:val="20"/>
    </w:rPr>
  </w:style>
  <w:style w:type="paragraph" w:customStyle="1" w:styleId="Heading1-FormatOnly-2">
    <w:name w:val="Heading 1 - Format Only-2"/>
    <w:basedOn w:val="Heading1"/>
    <w:next w:val="Body"/>
    <w:pPr>
      <w:pageBreakBefore w:val="0"/>
      <w:numPr>
        <w:numId w:val="0"/>
      </w:numPr>
      <w:pBdr>
        <w:bottom w:val="single" w:sz="24" w:space="3" w:color="808080"/>
      </w:pBdr>
      <w:autoSpaceDE/>
      <w:autoSpaceDN/>
      <w:spacing w:before="240"/>
      <w:outlineLvl w:val="9"/>
    </w:pPr>
    <w:rPr>
      <w:rFonts w:cs="Times New Roman"/>
      <w:b w:val="0"/>
      <w:bCs w:val="0"/>
      <w:smallCaps w:val="0"/>
      <w:noProof w:val="0"/>
      <w:sz w:val="28"/>
      <w:szCs w:val="20"/>
    </w:rPr>
  </w:style>
  <w:style w:type="paragraph" w:styleId="BodyText2">
    <w:name w:val="Body Text 2"/>
    <w:basedOn w:val="Normal"/>
    <w:rPr>
      <w:color w:val="FF0000"/>
    </w:rPr>
  </w:style>
  <w:style w:type="character" w:styleId="FollowedHyperlink">
    <w:name w:val="FollowedHyperlink"/>
    <w:rPr>
      <w:color w:val="800080"/>
      <w:u w:val="singl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overflowPunct w:val="0"/>
      <w:adjustRightInd w:val="0"/>
      <w:spacing w:after="0"/>
      <w:ind w:left="220" w:hanging="220"/>
      <w:jc w:val="left"/>
      <w:textAlignment w:val="baseline"/>
    </w:pPr>
    <w:rPr>
      <w:szCs w:val="20"/>
    </w:rPr>
  </w:style>
  <w:style w:type="paragraph" w:styleId="BalloonText">
    <w:name w:val="Balloon Text"/>
    <w:basedOn w:val="Normal"/>
    <w:semiHidden/>
    <w:rsid w:val="00D745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B1870"/>
    <w:pPr>
      <w:autoSpaceDE w:val="0"/>
      <w:autoSpaceDN w:val="0"/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576F7"/>
    <w:pPr>
      <w:autoSpaceDE/>
      <w:autoSpaceDN/>
      <w:spacing w:before="100" w:beforeAutospacing="1" w:after="100" w:afterAutospacing="1"/>
      <w:jc w:val="left"/>
    </w:pPr>
    <w:rPr>
      <w:sz w:val="24"/>
      <w:szCs w:val="24"/>
      <w:lang w:val="en-GB" w:eastAsia="en-GB"/>
    </w:rPr>
  </w:style>
  <w:style w:type="character" w:customStyle="1" w:styleId="normaltextrun">
    <w:name w:val="normaltextrun"/>
    <w:rsid w:val="006576F7"/>
  </w:style>
  <w:style w:type="character" w:customStyle="1" w:styleId="eop">
    <w:name w:val="eop"/>
    <w:rsid w:val="006576F7"/>
  </w:style>
  <w:style w:type="character" w:customStyle="1" w:styleId="advancedproofingissue">
    <w:name w:val="advancedproofingissue"/>
    <w:rsid w:val="006576F7"/>
  </w:style>
  <w:style w:type="paragraph" w:styleId="NormalWeb">
    <w:name w:val="Normal (Web)"/>
    <w:basedOn w:val="Normal"/>
    <w:uiPriority w:val="99"/>
    <w:semiHidden/>
    <w:unhideWhenUsed/>
    <w:rsid w:val="00461FC0"/>
    <w:pPr>
      <w:autoSpaceDE/>
      <w:autoSpaceDN/>
      <w:spacing w:before="100" w:beforeAutospacing="1" w:after="100" w:afterAutospacing="1"/>
      <w:jc w:val="left"/>
    </w:pPr>
    <w:rPr>
      <w:sz w:val="24"/>
      <w:szCs w:val="24"/>
      <w:lang w:val="en-GB" w:eastAsia="en-GB"/>
    </w:rPr>
  </w:style>
  <w:style w:type="character" w:customStyle="1" w:styleId="contextualspellingandgrammarerror">
    <w:name w:val="contextualspellingandgrammarerror"/>
    <w:rsid w:val="00C0222D"/>
  </w:style>
  <w:style w:type="character" w:customStyle="1" w:styleId="pagebreaktextspan">
    <w:name w:val="pagebreaktextspan"/>
    <w:rsid w:val="00C02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0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27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7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3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8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8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86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7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74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5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66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9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86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97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56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0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0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0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6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12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2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18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3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58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3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63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0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5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5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10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8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8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27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2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85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9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5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21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90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0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23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8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7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85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2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0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04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1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44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5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17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0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9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83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87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81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35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02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6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11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3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636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4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4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27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5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2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4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35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44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0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71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9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45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35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9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98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67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1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5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79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55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66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6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8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4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52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3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1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0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69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7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5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2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6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8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29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0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5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3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83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0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46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2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17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24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6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7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2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1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17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5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81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7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24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66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4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90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1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30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0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4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3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28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4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902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2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5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05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1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83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3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0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1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8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8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8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2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4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95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12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8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86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5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8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43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1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00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5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27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3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92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1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3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2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53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2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6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7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51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5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03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1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6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3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5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54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9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4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07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6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6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97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17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2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2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5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3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85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6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0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2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0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98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70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56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38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8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5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98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8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31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1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33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70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4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50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50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9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15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0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9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35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22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9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0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81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4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83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4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27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50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17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2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72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82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03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86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9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96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02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0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72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8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3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799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3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1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52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9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56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6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84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5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3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36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6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1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6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83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5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34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4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4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60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0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5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4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53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5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89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9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64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8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87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7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56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2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23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8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F9036-9F88-43B1-BD4C-9C9D38ED0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3813</TotalTime>
  <Pages>24</Pages>
  <Words>1838</Words>
  <Characters>10479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T-SOP010-1 Functional Specifications Template</vt:lpstr>
    </vt:vector>
  </TitlesOfParts>
  <Manager>Kewan Qadre Khawaja</Manager>
  <Company>Techlogix</Company>
  <LinksUpToDate>false</LinksUpToDate>
  <CharactersWithSpaces>12293</CharactersWithSpaces>
  <SharedDoc>false</SharedDoc>
  <HLinks>
    <vt:vector size="102" baseType="variant"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_Toc409012822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_Toc409012821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_Toc409012820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_Toc409012819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_Toc409012818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_Toc409012817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_Toc409012816</vt:lpwstr>
      </vt:variant>
      <vt:variant>
        <vt:i4>1310772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_Toc409012815</vt:lpwstr>
      </vt:variant>
      <vt:variant>
        <vt:i4>1310772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_Toc409012814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_Toc409012813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_Toc409012812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_Toc409012811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_Toc409012810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_Toc409012809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_Toc409012808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_Toc409012807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_Toc409012806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T-SOP010-1 Functional Specifications Template</dc:title>
  <dc:subject>ISO 9000</dc:subject>
  <dc:creator>Kewan Qadre Khawaja / Ata-ul Haleem</dc:creator>
  <cp:keywords>Functional Specifications Template</cp:keywords>
  <cp:lastModifiedBy>Shiva Pandey</cp:lastModifiedBy>
  <cp:revision>76</cp:revision>
  <cp:lastPrinted>2005-03-18T12:25:00Z</cp:lastPrinted>
  <dcterms:created xsi:type="dcterms:W3CDTF">2018-03-12T11:15:00Z</dcterms:created>
  <dcterms:modified xsi:type="dcterms:W3CDTF">2018-03-25T17:07:00Z</dcterms:modified>
  <cp:category>ISO 9000</cp:category>
</cp:coreProperties>
</file>